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1314B"/>
    <w:p w:rsidR="00000000" w:rsidRDefault="00F1314B">
      <w:pPr>
        <w:pBdr>
          <w:bottom w:val="single" w:sz="4" w:space="1" w:color="auto"/>
        </w:pBdr>
        <w:rPr>
          <w:b/>
          <w:sz w:val="28"/>
          <w:szCs w:val="28"/>
        </w:rPr>
      </w:pPr>
      <w:r>
        <w:rPr>
          <w:b/>
          <w:sz w:val="28"/>
          <w:szCs w:val="28"/>
        </w:rPr>
        <w:t>Unit 3 Status Report</w:t>
      </w:r>
    </w:p>
    <w:p w:rsidR="00000000" w:rsidRDefault="00F1314B"/>
    <w:p w:rsidR="00000000" w:rsidRDefault="00F1314B">
      <w:r>
        <w:rPr>
          <w:sz w:val="28"/>
          <w:szCs w:val="28"/>
        </w:rPr>
        <w:t>Date:</w:t>
      </w:r>
      <w:r>
        <w:rPr>
          <w:sz w:val="28"/>
          <w:szCs w:val="28"/>
        </w:rPr>
        <w:tab/>
      </w:r>
      <w:r>
        <w:tab/>
        <w:t>May</w:t>
      </w:r>
      <w:r w:rsidR="00335AB0">
        <w:t xml:space="preserve"> 15</w:t>
      </w:r>
    </w:p>
    <w:p w:rsidR="00000000" w:rsidRDefault="00F1314B">
      <w:r>
        <w:rPr>
          <w:sz w:val="28"/>
          <w:szCs w:val="28"/>
        </w:rPr>
        <w:t>To:</w:t>
      </w:r>
      <w:r>
        <w:tab/>
      </w:r>
      <w:r>
        <w:tab/>
      </w:r>
      <w:r w:rsidR="00335AB0">
        <w:rPr>
          <w:color w:val="0000FF"/>
        </w:rPr>
        <w:t>George Peck</w:t>
      </w:r>
    </w:p>
    <w:p w:rsidR="00000000" w:rsidRDefault="00F1314B">
      <w:r>
        <w:rPr>
          <w:sz w:val="28"/>
          <w:szCs w:val="28"/>
        </w:rPr>
        <w:t>From:</w:t>
      </w:r>
      <w:r>
        <w:tab/>
      </w:r>
      <w:r w:rsidR="00335AB0">
        <w:t xml:space="preserve">Edward </w:t>
      </w:r>
      <w:proofErr w:type="spellStart"/>
      <w:r w:rsidR="00335AB0">
        <w:t>Hu</w:t>
      </w:r>
      <w:proofErr w:type="spellEnd"/>
    </w:p>
    <w:p w:rsidR="00000000" w:rsidRDefault="00F1314B">
      <w:r>
        <w:rPr>
          <w:sz w:val="28"/>
          <w:szCs w:val="28"/>
        </w:rPr>
        <w:t>Subject:</w:t>
      </w:r>
      <w:r>
        <w:tab/>
        <w:t xml:space="preserve">Status Report </w:t>
      </w:r>
      <w:r w:rsidR="00335AB0">
        <w:rPr>
          <w:color w:val="0000FF"/>
        </w:rPr>
        <w:t>5/11-5/15</w:t>
      </w:r>
    </w:p>
    <w:p w:rsidR="00000000" w:rsidRDefault="00F1314B">
      <w:pPr>
        <w:rPr>
          <w:color w:val="0000FF"/>
        </w:rPr>
      </w:pPr>
      <w:r>
        <w:rPr>
          <w:sz w:val="28"/>
          <w:szCs w:val="28"/>
        </w:rPr>
        <w:t>Accomplishments:</w:t>
      </w:r>
      <w:r>
        <w:t xml:space="preserve"> </w:t>
      </w:r>
      <w:r>
        <w:rPr>
          <w:color w:val="0000FF"/>
        </w:rPr>
        <w:t>{What progress have you made on your assigned tasks?}</w:t>
      </w:r>
    </w:p>
    <w:p w:rsidR="00335AB0" w:rsidRDefault="00335AB0">
      <w:pPr>
        <w:rPr>
          <w:color w:val="0000FF"/>
        </w:rPr>
      </w:pPr>
      <w:r>
        <w:rPr>
          <w:color w:val="0000FF"/>
        </w:rPr>
        <w:t>GUI:</w:t>
      </w:r>
    </w:p>
    <w:p w:rsidR="00335AB0" w:rsidRDefault="00335AB0">
      <w:pPr>
        <w:rPr>
          <w:color w:val="0000FF"/>
        </w:rPr>
      </w:pPr>
      <w:r>
        <w:rPr>
          <w:color w:val="0000FF"/>
        </w:rPr>
        <w:t xml:space="preserve">We have finished the player movement system. The player avatar is now able to move and has boundary collision. Before, when the player crossed the boundary, the image would reset to the boundary block. Now, at the boundary, the player is unable to cross the boundary. </w:t>
      </w:r>
    </w:p>
    <w:p w:rsidR="00335AB0" w:rsidRDefault="00335AB0">
      <w:pPr>
        <w:rPr>
          <w:color w:val="0000FF"/>
        </w:rPr>
      </w:pPr>
      <w:r>
        <w:rPr>
          <w:color w:val="0000FF"/>
        </w:rPr>
        <w:t xml:space="preserve">The Inventory system is well on its way. We used scrollable menu panes to serve as the inventory GUI. Players are able to select their armor, weapons, items etc. </w:t>
      </w:r>
    </w:p>
    <w:p w:rsidR="00335AB0" w:rsidRDefault="00335AB0">
      <w:pPr>
        <w:rPr>
          <w:color w:val="0000FF"/>
        </w:rPr>
      </w:pPr>
      <w:r>
        <w:rPr>
          <w:color w:val="0000FF"/>
        </w:rPr>
        <w:t>Game Mechanics:</w:t>
      </w:r>
    </w:p>
    <w:p w:rsidR="00335AB0" w:rsidRDefault="00335AB0">
      <w:pPr>
        <w:rPr>
          <w:color w:val="0000FF"/>
        </w:rPr>
      </w:pPr>
      <w:r>
        <w:rPr>
          <w:color w:val="0000FF"/>
        </w:rPr>
        <w:t xml:space="preserve">We have implemented level progression into the game. Monsters now drop EXP, in scalable amounts, to give the game a sense of progression. In addition, the fighting mechanics are now capable of calculating outcomes based on player stats / monster difficulty. </w:t>
      </w:r>
    </w:p>
    <w:p w:rsidR="00335AB0" w:rsidRDefault="00956CE0">
      <w:pPr>
        <w:rPr>
          <w:color w:val="0000FF"/>
        </w:rPr>
      </w:pPr>
      <w:r>
        <w:rPr>
          <w:color w:val="0000FF"/>
        </w:rPr>
        <w:t>Story / Dialogue</w:t>
      </w:r>
    </w:p>
    <w:p w:rsidR="00956CE0" w:rsidRDefault="00956CE0">
      <w:r>
        <w:rPr>
          <w:color w:val="0000FF"/>
        </w:rPr>
        <w:t>We are adding many quotes for actions, attacks, etc. We have written the story for the first level and are finishing the second.</w:t>
      </w:r>
    </w:p>
    <w:p w:rsidR="00000000" w:rsidRDefault="00F1314B"/>
    <w:p w:rsidR="00000000" w:rsidRDefault="00F1314B">
      <w:r>
        <w:rPr>
          <w:sz w:val="28"/>
          <w:szCs w:val="28"/>
        </w:rPr>
        <w:t>Problems/Risks:</w:t>
      </w:r>
      <w:r>
        <w:t xml:space="preserve"> </w:t>
      </w:r>
      <w:r>
        <w:rPr>
          <w:color w:val="0000FF"/>
        </w:rPr>
        <w:t xml:space="preserve">{What problems occurred </w:t>
      </w:r>
      <w:r>
        <w:rPr>
          <w:color w:val="0000FF"/>
        </w:rPr>
        <w:t>or what risks exist that my affect the delivery schedule of the product?}</w:t>
      </w:r>
    </w:p>
    <w:p w:rsidR="00000000" w:rsidRDefault="00956CE0">
      <w:r>
        <w:t>Getting the Focus system to work correctly in the GUI</w:t>
      </w:r>
    </w:p>
    <w:p w:rsidR="00956CE0" w:rsidRDefault="00956CE0">
      <w:r>
        <w:t>Consolidating the GUI with the mechanics</w:t>
      </w:r>
    </w:p>
    <w:p w:rsidR="00956CE0" w:rsidRDefault="00956CE0">
      <w:r>
        <w:t xml:space="preserve">Level progression system may be </w:t>
      </w:r>
      <w:proofErr w:type="spellStart"/>
      <w:r>
        <w:t>inbalanced</w:t>
      </w:r>
      <w:proofErr w:type="spellEnd"/>
    </w:p>
    <w:p w:rsidR="00000000" w:rsidRDefault="00F1314B">
      <w:pPr>
        <w:rPr>
          <w:color w:val="0000FF"/>
        </w:rPr>
      </w:pPr>
      <w:r>
        <w:rPr>
          <w:sz w:val="28"/>
          <w:szCs w:val="28"/>
        </w:rPr>
        <w:t>Next Steps:</w:t>
      </w:r>
      <w:r>
        <w:t xml:space="preserve"> </w:t>
      </w:r>
      <w:r>
        <w:rPr>
          <w:color w:val="0000FF"/>
        </w:rPr>
        <w:t xml:space="preserve">{What will you </w:t>
      </w:r>
      <w:proofErr w:type="gramStart"/>
      <w:r>
        <w:rPr>
          <w:color w:val="0000FF"/>
        </w:rPr>
        <w:t>be</w:t>
      </w:r>
      <w:proofErr w:type="gramEnd"/>
      <w:r>
        <w:rPr>
          <w:color w:val="0000FF"/>
        </w:rPr>
        <w:t xml:space="preserve"> doing during the next week?}</w:t>
      </w:r>
    </w:p>
    <w:p w:rsidR="00956CE0" w:rsidRDefault="00956CE0">
      <w:pPr>
        <w:rPr>
          <w:color w:val="0000FF"/>
        </w:rPr>
      </w:pPr>
      <w:proofErr w:type="gramStart"/>
      <w:r>
        <w:rPr>
          <w:color w:val="0000FF"/>
        </w:rPr>
        <w:t>Consolidating all of our separate files (GUI, Fighting, Story) into one piece.</w:t>
      </w:r>
      <w:proofErr w:type="gramEnd"/>
      <w:r>
        <w:rPr>
          <w:color w:val="0000FF"/>
        </w:rPr>
        <w:t xml:space="preserve"> </w:t>
      </w:r>
    </w:p>
    <w:p w:rsidR="00956CE0" w:rsidRDefault="00956CE0">
      <w:pPr>
        <w:rPr>
          <w:color w:val="0000FF"/>
        </w:rPr>
      </w:pPr>
      <w:r>
        <w:rPr>
          <w:color w:val="0000FF"/>
        </w:rPr>
        <w:t>Getting the GUI to display fight text</w:t>
      </w:r>
    </w:p>
    <w:p w:rsidR="00956CE0" w:rsidRDefault="00956CE0">
      <w:pPr>
        <w:rPr>
          <w:color w:val="0000FF"/>
        </w:rPr>
      </w:pPr>
      <w:r>
        <w:rPr>
          <w:color w:val="0000FF"/>
        </w:rPr>
        <w:t>Give the GUI buttons action listeners so they actually do things</w:t>
      </w:r>
    </w:p>
    <w:p w:rsidR="00000000" w:rsidRDefault="00F1314B"/>
    <w:p w:rsidR="00335AB0" w:rsidRDefault="00335AB0">
      <w:pPr>
        <w:tabs>
          <w:tab w:val="right" w:pos="10285"/>
        </w:tabs>
        <w:ind w:left="275" w:right="220"/>
      </w:pPr>
    </w:p>
    <w:sectPr w:rsidR="00335AB0">
      <w:headerReference w:type="even" r:id="rId7"/>
      <w:headerReference w:type="default" r:id="rId8"/>
      <w:footerReference w:type="even" r:id="rId9"/>
      <w:footerReference w:type="default" r:id="rId10"/>
      <w:headerReference w:type="first" r:id="rId11"/>
      <w:footerReference w:type="first" r:id="rId12"/>
      <w:pgSz w:w="12240" w:h="15840" w:code="1"/>
      <w:pgMar w:top="540" w:right="800" w:bottom="1440" w:left="935" w:header="720" w:footer="720" w:gutter="0"/>
      <w:paperSrc w:first="256" w:other="25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14B" w:rsidRDefault="00F1314B">
      <w:r>
        <w:separator/>
      </w:r>
    </w:p>
  </w:endnote>
  <w:endnote w:type="continuationSeparator" w:id="0">
    <w:p w:rsidR="00F1314B" w:rsidRDefault="00F131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31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56CE0">
    <w:pPr>
      <w:pStyle w:val="Footer"/>
      <w:tabs>
        <w:tab w:val="clear" w:pos="4320"/>
        <w:tab w:val="clear" w:pos="8640"/>
        <w:tab w:val="right" w:pos="10450"/>
      </w:tabs>
    </w:pPr>
    <w:r>
      <w:rPr>
        <w:noProof/>
      </w:rPr>
      <w:drawing>
        <wp:inline distT="0" distB="0" distL="0" distR="0">
          <wp:extent cx="790575" cy="409575"/>
          <wp:effectExtent l="19050" t="0" r="9525"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r w:rsidR="00F1314B">
      <w:t xml:space="preserve"> </w:t>
    </w:r>
    <w:r w:rsidR="00F1314B">
      <w:fldChar w:fldCharType="begin"/>
    </w:r>
    <w:r w:rsidR="00F1314B">
      <w:instrText xml:space="preserve"> FILENAME </w:instrText>
    </w:r>
    <w:r w:rsidR="00F1314B">
      <w:fldChar w:fldCharType="separate"/>
    </w:r>
    <w:ins w:id="0" w:author="ehu665" w:date="2015-05-15T13:25:00Z">
      <w:r w:rsidR="00335AB0">
        <w:rPr>
          <w:noProof/>
        </w:rPr>
        <w:t>Document1</w:t>
      </w:r>
    </w:ins>
    <w:ins w:id="1" w:author="George Peck" w:date="2006-05-02T12:50:00Z">
      <w:del w:id="2" w:author="ehu665" w:date="2015-05-15T13:25:00Z">
        <w:r w:rsidR="00F1314B" w:rsidDel="00335AB0">
          <w:rPr>
            <w:noProof/>
          </w:rPr>
          <w:delText>03_template_StatusReport.dot</w:delText>
        </w:r>
      </w:del>
    </w:ins>
    <w:del w:id="3" w:author="ehu665" w:date="2015-05-15T13:25:00Z">
      <w:r w:rsidR="00F1314B" w:rsidDel="00335AB0">
        <w:rPr>
          <w:noProof/>
        </w:rPr>
        <w:delText>Document2</w:delText>
      </w:r>
    </w:del>
    <w:r w:rsidR="00F1314B">
      <w:fldChar w:fldCharType="end"/>
    </w:r>
    <w:r w:rsidR="00F1314B">
      <w:tab/>
      <w:t xml:space="preserve">page </w:t>
    </w:r>
    <w:r w:rsidR="00F1314B">
      <w:rPr>
        <w:rStyle w:val="PageNumber"/>
      </w:rPr>
      <w:fldChar w:fldCharType="begin"/>
    </w:r>
    <w:r w:rsidR="00F1314B">
      <w:rPr>
        <w:rStyle w:val="PageNumber"/>
      </w:rPr>
      <w:instrText xml:space="preserve"> PAGE </w:instrText>
    </w:r>
    <w:r w:rsidR="00F1314B">
      <w:rPr>
        <w:rStyle w:val="PageNumber"/>
      </w:rPr>
      <w:fldChar w:fldCharType="separate"/>
    </w:r>
    <w:r w:rsidR="006D63C1">
      <w:rPr>
        <w:rStyle w:val="PageNumber"/>
        <w:noProof/>
      </w:rPr>
      <w:t>1</w:t>
    </w:r>
    <w:r w:rsidR="00F1314B">
      <w:rPr>
        <w:rStyle w:val="PageNumber"/>
      </w:rPr>
      <w:fldChar w:fldCharType="end"/>
    </w:r>
    <w:r w:rsidR="00F1314B">
      <w:rPr>
        <w:rStyle w:val="PageNumber"/>
      </w:rPr>
      <w:t xml:space="preserve"> of </w:t>
    </w:r>
    <w:r w:rsidR="00F1314B">
      <w:rPr>
        <w:rStyle w:val="PageNumber"/>
      </w:rPr>
      <w:fldChar w:fldCharType="begin"/>
    </w:r>
    <w:r w:rsidR="00F1314B">
      <w:rPr>
        <w:rStyle w:val="PageNumber"/>
      </w:rPr>
      <w:instrText xml:space="preserve"> NUMPAGES </w:instrText>
    </w:r>
    <w:r w:rsidR="00F1314B">
      <w:rPr>
        <w:rStyle w:val="PageNumber"/>
      </w:rPr>
      <w:fldChar w:fldCharType="separate"/>
    </w:r>
    <w:r w:rsidR="006D63C1">
      <w:rPr>
        <w:rStyle w:val="PageNumber"/>
        <w:noProof/>
      </w:rPr>
      <w:t>1</w:t>
    </w:r>
    <w:r w:rsidR="00F1314B">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31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14B" w:rsidRDefault="00F1314B">
      <w:r>
        <w:separator/>
      </w:r>
    </w:p>
  </w:footnote>
  <w:footnote w:type="continuationSeparator" w:id="0">
    <w:p w:rsidR="00F1314B" w:rsidRDefault="00F131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31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56CE0">
    <w:pPr>
      <w:pStyle w:val="Header"/>
      <w:tabs>
        <w:tab w:val="clear" w:pos="8640"/>
        <w:tab w:val="right" w:pos="10450"/>
      </w:tabs>
      <w:ind w:left="-55"/>
    </w:pPr>
    <w:r>
      <w:rPr>
        <w:noProof/>
      </w:rPr>
      <w:drawing>
        <wp:inline distT="0" distB="0" distL="0" distR="0">
          <wp:extent cx="1857375" cy="514350"/>
          <wp:effectExtent l="19050" t="0" r="9525" b="0"/>
          <wp:docPr id="1" name="Picture 1" descr="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logo"/>
                  <pic:cNvPicPr>
                    <a:picLocks noChangeAspect="1" noChangeArrowheads="1"/>
                  </pic:cNvPicPr>
                </pic:nvPicPr>
                <pic:blipFill>
                  <a:blip r:embed="rId1"/>
                  <a:srcRect/>
                  <a:stretch>
                    <a:fillRect/>
                  </a:stretch>
                </pic:blipFill>
                <pic:spPr bwMode="auto">
                  <a:xfrm>
                    <a:off x="0" y="0"/>
                    <a:ext cx="1857375" cy="514350"/>
                  </a:xfrm>
                  <a:prstGeom prst="rect">
                    <a:avLst/>
                  </a:prstGeom>
                  <a:noFill/>
                  <a:ln w="9525">
                    <a:noFill/>
                    <a:miter lim="800000"/>
                    <a:headEnd/>
                    <a:tailEnd/>
                  </a:ln>
                </pic:spPr>
              </pic:pic>
            </a:graphicData>
          </a:graphic>
        </wp:inline>
      </w:drawing>
    </w:r>
    <w:r w:rsidR="00F1314B">
      <w:tab/>
    </w:r>
    <w:r w:rsidR="00F1314B">
      <w:tab/>
    </w:r>
    <w:r>
      <w:rPr>
        <w:noProof/>
      </w:rPr>
      <w:drawing>
        <wp:inline distT="0" distB="0" distL="0" distR="0">
          <wp:extent cx="1514475" cy="200025"/>
          <wp:effectExtent l="19050" t="0" r="9525" b="0"/>
          <wp:docPr id="2" name="Picture 2" descr="project_tag_womb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ject_tag_wombat"/>
                  <pic:cNvPicPr>
                    <a:picLocks noChangeArrowheads="1"/>
                  </pic:cNvPicPr>
                </pic:nvPicPr>
                <pic:blipFill>
                  <a:blip r:embed="rId2"/>
                  <a:srcRect/>
                  <a:stretch>
                    <a:fillRect/>
                  </a:stretch>
                </pic:blipFill>
                <pic:spPr bwMode="auto">
                  <a:xfrm>
                    <a:off x="0" y="0"/>
                    <a:ext cx="1514475" cy="2000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314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56CE0"/>
    <w:rsid w:val="00335AB0"/>
    <w:rsid w:val="006D63C1"/>
    <w:rsid w:val="00956CE0"/>
    <w:rsid w:val="00F13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u665\Downloads\03_template_StatusReport%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B88201-41D2-4599-B4AD-FB278AD8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03_template_StatusReport (2).dot</Template>
  <TotalTime>15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1526</CharactersWithSpaces>
  <SharedDoc>false</SharedDoc>
  <HLinks>
    <vt:vector size="18" baseType="variant">
      <vt:variant>
        <vt:i4>6422630</vt:i4>
      </vt:variant>
      <vt:variant>
        <vt:i4>1430</vt:i4>
      </vt:variant>
      <vt:variant>
        <vt:i4>1025</vt:i4>
      </vt:variant>
      <vt:variant>
        <vt:i4>1</vt:i4>
      </vt:variant>
      <vt:variant>
        <vt:lpwstr>MBlogo</vt:lpwstr>
      </vt:variant>
      <vt:variant>
        <vt:lpwstr/>
      </vt:variant>
      <vt:variant>
        <vt:i4>6488166</vt:i4>
      </vt:variant>
      <vt:variant>
        <vt:i4>1433</vt:i4>
      </vt:variant>
      <vt:variant>
        <vt:i4>1026</vt:i4>
      </vt:variant>
      <vt:variant>
        <vt:i4>1</vt:i4>
      </vt:variant>
      <vt:variant>
        <vt:lpwstr>project_tag_wombat</vt:lpwstr>
      </vt:variant>
      <vt:variant>
        <vt:lpwstr/>
      </vt:variant>
      <vt:variant>
        <vt:i4>4522082</vt:i4>
      </vt:variant>
      <vt:variant>
        <vt:i4>1438</vt:i4>
      </vt:variant>
      <vt:variant>
        <vt:i4>1027</vt:i4>
      </vt:variant>
      <vt:variant>
        <vt:i4>1</vt:i4>
      </vt:variant>
      <vt:variant>
        <vt:lpwstr>ant_bitmap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ehu665</dc:creator>
  <cp:lastModifiedBy>ehu665</cp:lastModifiedBy>
  <cp:revision>2</cp:revision>
  <cp:lastPrinted>2005-03-28T01:11:00Z</cp:lastPrinted>
  <dcterms:created xsi:type="dcterms:W3CDTF">2015-05-15T20:25:00Z</dcterms:created>
  <dcterms:modified xsi:type="dcterms:W3CDTF">2015-05-15T20:40:00Z</dcterms:modified>
</cp:coreProperties>
</file>