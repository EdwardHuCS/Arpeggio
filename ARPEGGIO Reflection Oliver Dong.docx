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40C7D">
      <w:pPr>
        <w:tabs>
          <w:tab w:val="right" w:pos="10285"/>
        </w:tabs>
        <w:ind w:left="275" w:right="220"/>
      </w:pPr>
    </w:p>
    <w:p w:rsidR="00000000" w:rsidRDefault="00F40C7D">
      <w:pPr>
        <w:pStyle w:val="Heading1"/>
        <w:pBdr>
          <w:bottom w:val="single" w:sz="4" w:space="1" w:color="auto"/>
        </w:pBdr>
        <w:ind w:left="275" w:right="220"/>
        <w:rPr>
          <w:sz w:val="28"/>
        </w:rPr>
      </w:pPr>
      <w:del w:id="0" w:author="Ziou Dong" w:date="2015-05-26T00:31:00Z">
        <w:r w:rsidDel="00FF6B01">
          <w:rPr>
            <w:sz w:val="28"/>
          </w:rPr>
          <w:delText>Unit 6 Reflection</w:delText>
        </w:r>
      </w:del>
      <w:ins w:id="1" w:author="Ziou Dong" w:date="2015-05-26T00:31:00Z">
        <w:r w:rsidR="00FF6B01">
          <w:rPr>
            <w:sz w:val="28"/>
          </w:rPr>
          <w:t>ARPEGGIO Reflection</w:t>
        </w:r>
      </w:ins>
    </w:p>
    <w:p w:rsidR="00000000" w:rsidRDefault="00F40C7D"/>
    <w:p w:rsidR="00000000" w:rsidRDefault="00F40C7D">
      <w:r>
        <w:t>Date:</w:t>
      </w:r>
      <w:r>
        <w:tab/>
      </w:r>
      <w:r>
        <w:tab/>
      </w:r>
      <w:del w:id="2" w:author="Ziou Dong" w:date="2015-05-26T00:31:00Z">
        <w:r w:rsidDel="00FF6B01">
          <w:delText xml:space="preserve">May 1, </w:delText>
        </w:r>
        <w:r w:rsidDel="00FF6B01">
          <w:rPr>
            <w:color w:val="0000FF"/>
          </w:rPr>
          <w:delText>{200x}</w:delText>
        </w:r>
      </w:del>
      <w:ins w:id="3" w:author="Ziou Dong" w:date="2015-05-26T00:31:00Z">
        <w:r w:rsidR="00FF6B01">
          <w:t>May 25, 2015</w:t>
        </w:r>
      </w:ins>
    </w:p>
    <w:p w:rsidR="00000000" w:rsidRDefault="00F40C7D">
      <w:r>
        <w:t>To:</w:t>
      </w:r>
      <w:r>
        <w:tab/>
      </w:r>
      <w:r>
        <w:tab/>
      </w:r>
      <w:del w:id="4" w:author="Ziou Dong" w:date="2015-05-26T00:31:00Z">
        <w:r w:rsidDel="00FF6B01">
          <w:rPr>
            <w:color w:val="0000FF"/>
          </w:rPr>
          <w:delText>{Project Manager (Teacher)}</w:delText>
        </w:r>
      </w:del>
      <w:ins w:id="5" w:author="Ziou Dong" w:date="2015-05-26T00:31:00Z">
        <w:r w:rsidR="00FF6B01">
          <w:rPr>
            <w:color w:val="0000FF"/>
          </w:rPr>
          <w:t>Mr. Peck</w:t>
        </w:r>
      </w:ins>
    </w:p>
    <w:p w:rsidR="00000000" w:rsidRDefault="00F40C7D">
      <w:r>
        <w:t>From:</w:t>
      </w:r>
      <w:r>
        <w:tab/>
      </w:r>
      <w:del w:id="6" w:author="Ziou Dong" w:date="2015-05-26T00:31:00Z">
        <w:r w:rsidDel="00FF6B01">
          <w:rPr>
            <w:color w:val="0000FF"/>
          </w:rPr>
          <w:delText>{Your Name}</w:delText>
        </w:r>
      </w:del>
      <w:ins w:id="7" w:author="Ziou Dong" w:date="2015-05-26T00:31:00Z">
        <w:r w:rsidR="00FF6B01">
          <w:rPr>
            <w:color w:val="0000FF"/>
          </w:rPr>
          <w:t>Oliver Dong</w:t>
        </w:r>
      </w:ins>
    </w:p>
    <w:p w:rsidR="00000000" w:rsidRDefault="00F40C7D"/>
    <w:p w:rsidR="00000000" w:rsidRDefault="00F40C7D">
      <w:r>
        <w:t>Subject:</w:t>
      </w:r>
      <w:r>
        <w:tab/>
      </w:r>
      <w:del w:id="8" w:author="Ziou Dong" w:date="2015-05-26T00:31:00Z">
        <w:r w:rsidDel="00FF6B01">
          <w:delText>“Hunt for the Wombat” Project Reflection</w:delText>
        </w:r>
      </w:del>
      <w:ins w:id="9" w:author="Ziou Dong" w:date="2015-05-26T00:31:00Z">
        <w:r w:rsidR="00FF6B01">
          <w:t>ARPEGGIO Final Project Reflection</w:t>
        </w:r>
      </w:ins>
    </w:p>
    <w:p w:rsidR="00000000" w:rsidRDefault="00F40C7D"/>
    <w:p w:rsidR="00000000" w:rsidRDefault="00F40C7D">
      <w:pPr>
        <w:rPr>
          <w:ins w:id="10" w:author="Ziou Dong" w:date="2015-05-26T00:32:00Z"/>
          <w:color w:val="0000FF"/>
        </w:rPr>
      </w:pPr>
      <w:r>
        <w:rPr>
          <w:b/>
          <w:bCs/>
        </w:rPr>
        <w:t>Accomplishments.</w:t>
      </w:r>
      <w:r>
        <w:t xml:space="preserve"> </w:t>
      </w:r>
      <w:del w:id="11" w:author="Ziou Dong" w:date="2015-05-26T00:32:00Z">
        <w:r w:rsidDel="00FF6B01">
          <w:rPr>
            <w:color w:val="0000FF"/>
          </w:rPr>
          <w:delText>{Describe the role you played on the project team and what you specifically contributed and acc</w:delText>
        </w:r>
        <w:r w:rsidDel="00FF6B01">
          <w:rPr>
            <w:color w:val="0000FF"/>
          </w:rPr>
          <w:delText>omplished.}</w:delText>
        </w:r>
      </w:del>
    </w:p>
    <w:p w:rsidR="00FF6B01" w:rsidRPr="00FF6B01" w:rsidRDefault="00FF6B01">
      <w:pPr>
        <w:rPr>
          <w:rPrChange w:id="12" w:author="Ziou Dong" w:date="2015-05-26T00:39:00Z">
            <w:rPr/>
          </w:rPrChange>
        </w:rPr>
      </w:pPr>
      <w:ins w:id="13" w:author="Ziou Dong" w:date="2015-05-26T00:32:00Z">
        <w:r>
          <w:rPr>
            <w:color w:val="0000FF"/>
          </w:rPr>
          <w:tab/>
        </w:r>
        <w:r w:rsidRPr="00FF6B01">
          <w:rPr>
            <w:rPrChange w:id="14" w:author="Ziou Dong" w:date="2015-05-26T00:39:00Z">
              <w:rPr>
                <w:color w:val="0000FF"/>
              </w:rPr>
            </w:rPrChange>
          </w:rPr>
          <w:t xml:space="preserve">My role dealt with the back-end of our program. This meant making sure all the classes called the right methods, all fields could be accessed and changed by those who needed to do so, and that the main game utilized all of its assets correctly. </w:t>
        </w:r>
      </w:ins>
      <w:ins w:id="15" w:author="Ziou Dong" w:date="2015-05-26T00:33:00Z">
        <w:r w:rsidRPr="00FF6B01">
          <w:rPr>
            <w:rPrChange w:id="16" w:author="Ziou Dong" w:date="2015-05-26T00:39:00Z">
              <w:rPr>
                <w:color w:val="0000FF"/>
              </w:rPr>
            </w:rPrChange>
          </w:rPr>
          <w:t xml:space="preserve">Specifically, I wrote the Protagonist, Weapon, Armor, Game, Story1, Inventory, and </w:t>
        </w:r>
      </w:ins>
      <w:ins w:id="17" w:author="Ziou Dong" w:date="2015-05-26T00:34:00Z">
        <w:r w:rsidRPr="00FF6B01">
          <w:rPr>
            <w:rPrChange w:id="18" w:author="Ziou Dong" w:date="2015-05-26T00:39:00Z">
              <w:rPr>
                <w:color w:val="0000FF"/>
              </w:rPr>
            </w:rPrChange>
          </w:rPr>
          <w:t>JUARPEGGIOTest classes</w:t>
        </w:r>
      </w:ins>
      <w:ins w:id="19" w:author="Ziou Dong" w:date="2015-05-26T00:35:00Z">
        <w:r w:rsidRPr="00FF6B01">
          <w:rPr>
            <w:rPrChange w:id="20" w:author="Ziou Dong" w:date="2015-05-26T00:39:00Z">
              <w:rPr>
                <w:color w:val="0000FF"/>
              </w:rPr>
            </w:rPrChange>
          </w:rPr>
          <w:t>. All of these are not directly viewable from the user interface (with the exception of the console print-outs of Story1)</w:t>
        </w:r>
      </w:ins>
      <w:ins w:id="21" w:author="Ziou Dong" w:date="2015-05-26T00:36:00Z">
        <w:r w:rsidRPr="00FF6B01">
          <w:rPr>
            <w:rPrChange w:id="22" w:author="Ziou Dong" w:date="2015-05-26T00:39:00Z">
              <w:rPr>
                <w:color w:val="0000FF"/>
              </w:rPr>
            </w:rPrChange>
          </w:rPr>
          <w:t xml:space="preserve">, so therefore I classify myself as the “guy under the hood” that makes sure the program runs in the first place. </w:t>
        </w:r>
      </w:ins>
      <w:ins w:id="23" w:author="Ziou Dong" w:date="2015-05-26T00:38:00Z">
        <w:r w:rsidRPr="00FF6B01">
          <w:rPr>
            <w:rPrChange w:id="24" w:author="Ziou Dong" w:date="2015-05-26T00:39:00Z">
              <w:rPr>
                <w:color w:val="0000FF"/>
              </w:rPr>
            </w:rPrChange>
          </w:rPr>
          <w:t xml:space="preserve">Because a great amount of our program required the displaying of pixel art, character art, or lines of text, I dealt with a lot of file I/O and wrote several parsing methods </w:t>
        </w:r>
      </w:ins>
      <w:ins w:id="25" w:author="Ziou Dong" w:date="2015-05-26T00:40:00Z">
        <w:r>
          <w:t>for</w:t>
        </w:r>
      </w:ins>
      <w:ins w:id="26" w:author="Ziou Dong" w:date="2015-05-26T00:38:00Z">
        <w:r w:rsidRPr="00FF6B01">
          <w:rPr>
            <w:rPrChange w:id="27" w:author="Ziou Dong" w:date="2015-05-26T00:39:00Z">
              <w:rPr>
                <w:color w:val="0000FF"/>
              </w:rPr>
            </w:rPrChange>
          </w:rPr>
          <w:t xml:space="preserve"> .txt files.</w:t>
        </w:r>
      </w:ins>
    </w:p>
    <w:p w:rsidR="00000000" w:rsidRDefault="00F40C7D"/>
    <w:p w:rsidR="00FF6B01" w:rsidRDefault="00F40C7D">
      <w:pPr>
        <w:rPr>
          <w:ins w:id="28" w:author="Ziou Dong" w:date="2015-05-26T00:39:00Z"/>
        </w:rPr>
      </w:pPr>
      <w:r>
        <w:rPr>
          <w:b/>
          <w:bCs/>
        </w:rPr>
        <w:t>Learning Experience</w:t>
      </w:r>
      <w:r>
        <w:t xml:space="preserve">. </w:t>
      </w:r>
    </w:p>
    <w:p w:rsidR="00000000" w:rsidRDefault="00FF6B01">
      <w:ins w:id="29" w:author="Ziou Dong" w:date="2015-05-26T00:39:00Z">
        <w:r>
          <w:tab/>
          <w:t xml:space="preserve">While learning how to parse stats and names and </w:t>
        </w:r>
      </w:ins>
      <w:ins w:id="30" w:author="Ziou Dong" w:date="2015-05-26T00:40:00Z">
        <w:r>
          <w:t xml:space="preserve">to </w:t>
        </w:r>
      </w:ins>
      <w:ins w:id="31" w:author="Ziou Dong" w:date="2015-05-26T00:39:00Z">
        <w:r>
          <w:t>load them in to given data structures was a</w:t>
        </w:r>
      </w:ins>
      <w:ins w:id="32" w:author="Ziou Dong" w:date="2015-05-26T00:40:00Z">
        <w:r>
          <w:t xml:space="preserve">n enlightening experience, the greatest learning experience was team communication. </w:t>
        </w:r>
      </w:ins>
      <w:ins w:id="33" w:author="Ziou Dong" w:date="2015-05-26T00:41:00Z">
        <w:r w:rsidR="006D434D">
          <w:t xml:space="preserve">It was easy to run off and do your separate thing, implementing methods of your choosing, declaring whatever fields you wanted and whatever parameters were convenient, but at the end, the program had to function as one. Therefore, such an approach was detrimental to overall development efficiency, which slowed the progress of our program at the beginning quite severely. </w:t>
        </w:r>
      </w:ins>
      <w:ins w:id="34" w:author="Ziou Dong" w:date="2015-05-26T00:42:00Z">
        <w:r w:rsidR="006D434D">
          <w:t>Communication was a lot better as the due date approached (I wonder why); we learned to feed the correct values to methods other people were writing and to not mess up Dropbox as it tried to sync our simultaneous edits.</w:t>
        </w:r>
      </w:ins>
      <w:del w:id="35" w:author="Ziou Dong" w:date="2015-05-26T00:39:00Z">
        <w:r w:rsidR="00F40C7D" w:rsidDel="00FF6B01">
          <w:rPr>
            <w:color w:val="0000FF"/>
          </w:rPr>
          <w:delText>{Describe what you consider the most valuable learning experiences of the “Hunt for the Wombat” project.}</w:delText>
        </w:r>
        <w:r w:rsidR="00F40C7D" w:rsidDel="00FF6B01">
          <w:br/>
          <w:delText xml:space="preserve"> </w:delText>
        </w:r>
      </w:del>
    </w:p>
    <w:p w:rsidR="006D434D" w:rsidRDefault="00F40C7D">
      <w:pPr>
        <w:rPr>
          <w:ins w:id="36" w:author="Ziou Dong" w:date="2015-05-26T00:43:00Z"/>
        </w:rPr>
      </w:pPr>
      <w:r>
        <w:rPr>
          <w:b/>
          <w:bCs/>
        </w:rPr>
        <w:t>Objectives</w:t>
      </w:r>
      <w:r>
        <w:t xml:space="preserve">. </w:t>
      </w:r>
    </w:p>
    <w:p w:rsidR="00000000" w:rsidDel="006D434D" w:rsidRDefault="00F40C7D">
      <w:pPr>
        <w:rPr>
          <w:del w:id="37" w:author="Ziou Dong" w:date="2015-05-26T00:43:00Z"/>
        </w:rPr>
      </w:pPr>
      <w:del w:id="38" w:author="Ziou Dong" w:date="2015-05-26T00:43:00Z">
        <w:r w:rsidDel="006D434D">
          <w:rPr>
            <w:color w:val="0000FF"/>
          </w:rPr>
          <w:delText>{Evaluate your performance. Describe how your performance aligns with each of the performance objectiv</w:delText>
        </w:r>
        <w:r w:rsidDel="006D434D">
          <w:rPr>
            <w:color w:val="0000FF"/>
          </w:rPr>
          <w:delText>es</w:delText>
        </w:r>
        <w:r w:rsidDel="006D434D">
          <w:rPr>
            <w:color w:val="0000FF"/>
          </w:rPr>
          <w:delText xml:space="preserve"> (refer to 06_moe_performance_objectives.doc)</w:delText>
        </w:r>
        <w:r w:rsidDel="006D434D">
          <w:rPr>
            <w:color w:val="0000FF"/>
          </w:rPr>
          <w:delText>. Give supporting details and examples to justify your grade.}</w:delText>
        </w:r>
      </w:del>
    </w:p>
    <w:p w:rsidR="00000000" w:rsidRDefault="00F40C7D"/>
    <w:p w:rsidR="006D434D" w:rsidRDefault="00F40C7D">
      <w:pPr>
        <w:numPr>
          <w:ilvl w:val="0"/>
          <w:numId w:val="1"/>
        </w:numPr>
        <w:rPr>
          <w:ins w:id="39" w:author="Ziou Dong" w:date="2015-05-26T00:43:00Z"/>
        </w:rPr>
      </w:pPr>
      <w:r>
        <w:t>Challenge</w:t>
      </w:r>
      <w:ins w:id="40" w:author="Ziou Dong" w:date="2015-05-26T00:43:00Z">
        <w:r w:rsidR="006D434D">
          <w:t>: A</w:t>
        </w:r>
      </w:ins>
    </w:p>
    <w:p w:rsidR="00000000" w:rsidRDefault="006D434D" w:rsidP="006D434D">
      <w:pPr>
        <w:numPr>
          <w:ilvl w:val="1"/>
          <w:numId w:val="1"/>
          <w:numberingChange w:id="41" w:author="SWDL" w:date="2005-12-30T11:59:00Z" w:original=""/>
        </w:numPr>
        <w:pPrChange w:id="42" w:author="Ziou Dong" w:date="2015-05-26T00:43:00Z">
          <w:pPr>
            <w:numPr>
              <w:numId w:val="1"/>
            </w:numPr>
            <w:tabs>
              <w:tab w:val="num" w:pos="360"/>
            </w:tabs>
            <w:ind w:left="360" w:hanging="360"/>
          </w:pPr>
        </w:pPrChange>
      </w:pPr>
      <w:ins w:id="43" w:author="Ziou Dong" w:date="2015-05-26T00:43:00Z">
        <w:r>
          <w:t xml:space="preserve">Parsing was something </w:t>
        </w:r>
      </w:ins>
      <w:ins w:id="44" w:author="Ziou Dong" w:date="2015-05-26T00:44:00Z">
        <w:r>
          <w:t>I</w:t>
        </w:r>
      </w:ins>
      <w:ins w:id="45" w:author="Ziou Dong" w:date="2015-05-26T00:43:00Z">
        <w:r>
          <w:t xml:space="preserve"> </w:t>
        </w:r>
      </w:ins>
      <w:ins w:id="46" w:author="Ziou Dong" w:date="2015-05-26T00:44:00Z">
        <w:r>
          <w:t>had to go out and learn on my own, and I was successful in doing so. Furthermore, communication among different classes had always been a difficult task to me, I felt accomplished when I finally learned how to do it correctly.</w:t>
        </w:r>
      </w:ins>
      <w:del w:id="47" w:author="Ziou Dong" w:date="2015-05-26T00:43:00Z">
        <w:r w:rsidR="00F40C7D" w:rsidDel="006D434D">
          <w:delText xml:space="preserve"> </w:delText>
        </w:r>
        <w:r w:rsidR="00F40C7D" w:rsidDel="006D434D">
          <w:rPr>
            <w:color w:val="0000FF"/>
          </w:rPr>
          <w:delText>{To what degree of difficulty did you challenge yourself?}</w:delText>
        </w:r>
      </w:del>
    </w:p>
    <w:p w:rsidR="006D434D" w:rsidRPr="006D434D" w:rsidRDefault="00F40C7D">
      <w:pPr>
        <w:numPr>
          <w:ilvl w:val="0"/>
          <w:numId w:val="1"/>
        </w:numPr>
        <w:rPr>
          <w:ins w:id="48" w:author="Ziou Dong" w:date="2015-05-26T00:44:00Z"/>
          <w:color w:val="0000FF"/>
          <w:rPrChange w:id="49" w:author="Ziou Dong" w:date="2015-05-26T00:45:00Z">
            <w:rPr>
              <w:ins w:id="50" w:author="Ziou Dong" w:date="2015-05-26T00:44:00Z"/>
            </w:rPr>
          </w:rPrChange>
        </w:rPr>
      </w:pPr>
      <w:r>
        <w:t>Effort</w:t>
      </w:r>
      <w:ins w:id="51" w:author="Ziou Dong" w:date="2015-05-26T00:44:00Z">
        <w:r w:rsidR="006D434D">
          <w:t xml:space="preserve">: B </w:t>
        </w:r>
      </w:ins>
    </w:p>
    <w:p w:rsidR="00000000" w:rsidRDefault="006D434D" w:rsidP="006D434D">
      <w:pPr>
        <w:numPr>
          <w:ilvl w:val="1"/>
          <w:numId w:val="1"/>
          <w:numberingChange w:id="52" w:author="SWDL" w:date="2005-12-30T11:59:00Z" w:original=""/>
        </w:numPr>
        <w:rPr>
          <w:color w:val="0000FF"/>
        </w:rPr>
        <w:pPrChange w:id="53" w:author="Ziou Dong" w:date="2015-05-26T00:45:00Z">
          <w:pPr>
            <w:numPr>
              <w:numId w:val="1"/>
            </w:numPr>
            <w:tabs>
              <w:tab w:val="num" w:pos="360"/>
            </w:tabs>
            <w:ind w:left="360" w:hanging="360"/>
          </w:pPr>
        </w:pPrChange>
      </w:pPr>
      <w:ins w:id="54" w:author="Ziou Dong" w:date="2015-05-26T00:45:00Z">
        <w:r>
          <w:t>I admit I cannot stay on task for extended periods of time, but during the times that I were I was focused and working efficiently.</w:t>
        </w:r>
      </w:ins>
      <w:del w:id="55" w:author="Ziou Dong" w:date="2015-05-26T00:44:00Z">
        <w:r w:rsidR="00F40C7D" w:rsidDel="006D434D">
          <w:delText xml:space="preserve"> </w:delText>
        </w:r>
        <w:r w:rsidR="00F40C7D" w:rsidDel="006D434D">
          <w:rPr>
            <w:color w:val="0000FF"/>
          </w:rPr>
          <w:delText>{How hard did you work?}</w:delText>
        </w:r>
      </w:del>
    </w:p>
    <w:p w:rsidR="006D434D" w:rsidRDefault="006D434D" w:rsidP="006D434D">
      <w:pPr>
        <w:numPr>
          <w:numberingChange w:id="56" w:author="SWDL" w:date="2005-12-30T11:59:00Z" w:original=""/>
        </w:numPr>
        <w:rPr>
          <w:ins w:id="57" w:author="Ziou Dong" w:date="2015-05-26T00:46:00Z"/>
        </w:rPr>
        <w:pPrChange w:id="58" w:author="Ziou Dong" w:date="2015-05-26T00:46:00Z">
          <w:pPr>
            <w:numPr>
              <w:numId w:val="1"/>
            </w:numPr>
            <w:tabs>
              <w:tab w:val="num" w:pos="360"/>
            </w:tabs>
            <w:ind w:left="360" w:hanging="360"/>
          </w:pPr>
        </w:pPrChange>
      </w:pPr>
    </w:p>
    <w:p w:rsidR="006D434D" w:rsidRDefault="00F40C7D">
      <w:pPr>
        <w:numPr>
          <w:ilvl w:val="0"/>
          <w:numId w:val="1"/>
        </w:numPr>
        <w:rPr>
          <w:ins w:id="59" w:author="Ziou Dong" w:date="2015-05-26T00:45:00Z"/>
        </w:rPr>
      </w:pPr>
      <w:r>
        <w:lastRenderedPageBreak/>
        <w:t>Quality</w:t>
      </w:r>
      <w:ins w:id="60" w:author="Ziou Dong" w:date="2015-05-26T00:45:00Z">
        <w:r w:rsidR="006D434D">
          <w:t>: A</w:t>
        </w:r>
      </w:ins>
    </w:p>
    <w:p w:rsidR="00000000" w:rsidRDefault="006D434D" w:rsidP="006D434D">
      <w:pPr>
        <w:numPr>
          <w:ilvl w:val="1"/>
          <w:numId w:val="1"/>
          <w:numberingChange w:id="61" w:author="SWDL" w:date="2005-12-30T11:59:00Z" w:original=""/>
        </w:numPr>
        <w:pPrChange w:id="62" w:author="Ziou Dong" w:date="2015-05-26T00:45:00Z">
          <w:pPr>
            <w:numPr>
              <w:numId w:val="1"/>
            </w:numPr>
            <w:tabs>
              <w:tab w:val="num" w:pos="360"/>
            </w:tabs>
            <w:ind w:left="360" w:hanging="360"/>
          </w:pPr>
        </w:pPrChange>
      </w:pPr>
      <w:ins w:id="63" w:author="Ziou Dong" w:date="2015-05-26T00:46:00Z">
        <w:r>
          <w:t xml:space="preserve">All of the methods I wrote functioned correctly, and testing them in the JUnit tests was simple as a result.  </w:t>
        </w:r>
      </w:ins>
      <w:del w:id="64" w:author="Ziou Dong" w:date="2015-05-26T00:45:00Z">
        <w:r w:rsidR="00F40C7D" w:rsidDel="006D434D">
          <w:delText xml:space="preserve"> </w:delText>
        </w:r>
        <w:r w:rsidR="00F40C7D" w:rsidDel="006D434D">
          <w:rPr>
            <w:color w:val="0000FF"/>
          </w:rPr>
          <w:delText>{How well did you do your work?}</w:delText>
        </w:r>
      </w:del>
    </w:p>
    <w:p w:rsidR="006D434D" w:rsidRPr="006D434D" w:rsidRDefault="00F40C7D">
      <w:pPr>
        <w:numPr>
          <w:ilvl w:val="0"/>
          <w:numId w:val="1"/>
        </w:numPr>
        <w:rPr>
          <w:ins w:id="65" w:author="Ziou Dong" w:date="2015-05-26T00:46:00Z"/>
          <w:color w:val="0000FF"/>
          <w:rPrChange w:id="66" w:author="Ziou Dong" w:date="2015-05-26T00:46:00Z">
            <w:rPr>
              <w:ins w:id="67" w:author="Ziou Dong" w:date="2015-05-26T00:46:00Z"/>
            </w:rPr>
          </w:rPrChange>
        </w:rPr>
      </w:pPr>
      <w:r>
        <w:t>Pro</w:t>
      </w:r>
      <w:r>
        <w:t>blem Solving</w:t>
      </w:r>
      <w:ins w:id="68" w:author="Ziou Dong" w:date="2015-05-26T00:46:00Z">
        <w:r w:rsidR="006D434D">
          <w:t>: B+</w:t>
        </w:r>
      </w:ins>
    </w:p>
    <w:p w:rsidR="00000000" w:rsidRDefault="006D434D" w:rsidP="006D434D">
      <w:pPr>
        <w:numPr>
          <w:ilvl w:val="1"/>
          <w:numId w:val="1"/>
          <w:numberingChange w:id="69" w:author="SWDL" w:date="2005-12-30T11:59:00Z" w:original=""/>
        </w:numPr>
        <w:rPr>
          <w:color w:val="0000FF"/>
        </w:rPr>
        <w:pPrChange w:id="70" w:author="Ziou Dong" w:date="2015-05-26T00:46:00Z">
          <w:pPr>
            <w:numPr>
              <w:numId w:val="1"/>
            </w:numPr>
            <w:tabs>
              <w:tab w:val="num" w:pos="360"/>
            </w:tabs>
            <w:ind w:left="360" w:hanging="360"/>
          </w:pPr>
        </w:pPrChange>
      </w:pPr>
      <w:ins w:id="71" w:author="Ziou Dong" w:date="2015-05-26T00:46:00Z">
        <w:r>
          <w:t xml:space="preserve">While I did get around any speedbumps I had regarding my classes and my methods, the solutions are definitely not one of a professional programmer. </w:t>
        </w:r>
      </w:ins>
      <w:ins w:id="72" w:author="Ziou Dong" w:date="2015-05-26T00:47:00Z">
        <w:r>
          <w:t>Memory and time were definitely wasted.</w:t>
        </w:r>
      </w:ins>
      <w:del w:id="73" w:author="Ziou Dong" w:date="2015-05-26T00:46:00Z">
        <w:r w:rsidR="00F40C7D" w:rsidDel="006D434D">
          <w:delText xml:space="preserve"> </w:delText>
        </w:r>
        <w:r w:rsidR="00F40C7D" w:rsidDel="006D434D">
          <w:rPr>
            <w:color w:val="0000FF"/>
          </w:rPr>
          <w:delText>{How resourceful were you?}</w:delText>
        </w:r>
      </w:del>
    </w:p>
    <w:p w:rsidR="006D434D" w:rsidRPr="006D434D" w:rsidRDefault="00F40C7D">
      <w:pPr>
        <w:numPr>
          <w:ilvl w:val="0"/>
          <w:numId w:val="1"/>
        </w:numPr>
        <w:rPr>
          <w:ins w:id="74" w:author="Ziou Dong" w:date="2015-05-26T00:47:00Z"/>
          <w:color w:val="0000FF"/>
          <w:rPrChange w:id="75" w:author="Ziou Dong" w:date="2015-05-26T00:47:00Z">
            <w:rPr>
              <w:ins w:id="76" w:author="Ziou Dong" w:date="2015-05-26T00:47:00Z"/>
            </w:rPr>
          </w:rPrChange>
        </w:rPr>
      </w:pPr>
      <w:r>
        <w:t>Results</w:t>
      </w:r>
      <w:ins w:id="77" w:author="Ziou Dong" w:date="2015-05-26T00:47:00Z">
        <w:r w:rsidR="006D434D">
          <w:t>: A</w:t>
        </w:r>
      </w:ins>
      <w:r>
        <w:t xml:space="preserve"> </w:t>
      </w:r>
    </w:p>
    <w:p w:rsidR="00000000" w:rsidRDefault="006D434D" w:rsidP="006D434D">
      <w:pPr>
        <w:numPr>
          <w:ilvl w:val="1"/>
          <w:numId w:val="1"/>
          <w:numberingChange w:id="78" w:author="SWDL" w:date="2005-12-30T11:59:00Z" w:original=""/>
        </w:numPr>
        <w:rPr>
          <w:color w:val="0000FF"/>
        </w:rPr>
        <w:pPrChange w:id="79" w:author="Ziou Dong" w:date="2015-05-26T00:47:00Z">
          <w:pPr>
            <w:numPr>
              <w:numId w:val="1"/>
            </w:numPr>
            <w:tabs>
              <w:tab w:val="num" w:pos="360"/>
            </w:tabs>
            <w:ind w:left="360" w:hanging="360"/>
          </w:pPr>
        </w:pPrChange>
      </w:pPr>
      <w:ins w:id="80" w:author="Ziou Dong" w:date="2015-05-26T00:47:00Z">
        <w:r>
          <w:rPr>
            <w:color w:val="0000FF"/>
          </w:rPr>
          <w:t>Our program works, our classes communicate, the whole thing feels like a game.</w:t>
        </w:r>
      </w:ins>
      <w:del w:id="81" w:author="Ziou Dong" w:date="2015-05-26T00:47:00Z">
        <w:r w:rsidR="00F40C7D" w:rsidDel="006D434D">
          <w:rPr>
            <w:color w:val="0000FF"/>
          </w:rPr>
          <w:delText>{How useful were the results of your efforts?}</w:delText>
        </w:r>
      </w:del>
    </w:p>
    <w:p w:rsidR="006D434D" w:rsidRDefault="00F40C7D">
      <w:pPr>
        <w:numPr>
          <w:ilvl w:val="0"/>
          <w:numId w:val="1"/>
        </w:numPr>
        <w:rPr>
          <w:ins w:id="82" w:author="Ziou Dong" w:date="2015-05-26T00:48:00Z"/>
        </w:rPr>
      </w:pPr>
      <w:r>
        <w:t>Teamwork</w:t>
      </w:r>
      <w:ins w:id="83" w:author="Ziou Dong" w:date="2015-05-26T00:48:00Z">
        <w:r w:rsidR="006D434D">
          <w:t>: B</w:t>
        </w:r>
      </w:ins>
      <w:ins w:id="84" w:author="Ziou Dong" w:date="2015-05-26T00:49:00Z">
        <w:r w:rsidR="006D434D">
          <w:t>-</w:t>
        </w:r>
      </w:ins>
    </w:p>
    <w:p w:rsidR="00000000" w:rsidRDefault="006D434D" w:rsidP="006D434D">
      <w:pPr>
        <w:numPr>
          <w:ilvl w:val="1"/>
          <w:numId w:val="1"/>
          <w:numberingChange w:id="85" w:author="SWDL" w:date="2005-12-30T11:59:00Z" w:original=""/>
        </w:numPr>
        <w:pPrChange w:id="86" w:author="Ziou Dong" w:date="2015-05-26T00:48:00Z">
          <w:pPr>
            <w:numPr>
              <w:numId w:val="1"/>
            </w:numPr>
            <w:tabs>
              <w:tab w:val="num" w:pos="360"/>
            </w:tabs>
            <w:ind w:left="360" w:hanging="360"/>
          </w:pPr>
        </w:pPrChange>
      </w:pPr>
      <w:ins w:id="87" w:author="Ziou Dong" w:date="2015-05-26T00:48:00Z">
        <w:r>
          <w:t>In the beginning of the project, I liked to go out and do my own thing regarding classes and methods, thereby ending up with useless classes because they didn’t pass the correct data or couldn’t function without receiving huge amounts of data. I didn’t listen to the requirements of m</w:t>
        </w:r>
      </w:ins>
      <w:ins w:id="88" w:author="Ziou Dong" w:date="2015-05-26T00:49:00Z">
        <w:r>
          <w:t>y teammates at start. But as the end drew near and I realized that we are turning 1 project, not 3 (figuratively speaking), it was a lot easier to collaborate.</w:t>
        </w:r>
      </w:ins>
      <w:del w:id="89" w:author="Ziou Dong" w:date="2015-05-26T00:48:00Z">
        <w:r w:rsidR="00F40C7D" w:rsidDel="006D434D">
          <w:delText xml:space="preserve"> </w:delText>
        </w:r>
        <w:r w:rsidR="00F40C7D" w:rsidDel="006D434D">
          <w:rPr>
            <w:color w:val="0000FF"/>
          </w:rPr>
          <w:delText>{What kind of team player were you?}</w:delText>
        </w:r>
      </w:del>
    </w:p>
    <w:p w:rsidR="00000000" w:rsidRDefault="00F40C7D"/>
    <w:p w:rsidR="006D434D" w:rsidRDefault="00F40C7D">
      <w:pPr>
        <w:rPr>
          <w:ins w:id="90" w:author="Ziou Dong" w:date="2015-05-26T00:49:00Z"/>
        </w:rPr>
      </w:pPr>
      <w:r>
        <w:rPr>
          <w:b/>
          <w:bCs/>
        </w:rPr>
        <w:t>Overall Assessment</w:t>
      </w:r>
      <w:ins w:id="91" w:author="Ziou Dong" w:date="2015-05-26T00:49:00Z">
        <w:r w:rsidR="006D434D">
          <w:t>: B+</w:t>
        </w:r>
      </w:ins>
    </w:p>
    <w:p w:rsidR="00000000" w:rsidRDefault="006D434D">
      <w:ins w:id="92" w:author="Ziou Dong" w:date="2015-05-26T00:50:00Z">
        <w:r>
          <w:tab/>
          <w:t xml:space="preserve">I feel satisfied with my accomplishments during this final project and with the program that our team produced. Of course there are many things we could have improved, starting from the optimization of our code to a whole list of features that we could implement, but given the time frame and </w:t>
        </w:r>
      </w:ins>
      <w:ins w:id="93" w:author="Ziou Dong" w:date="2015-05-26T00:51:00Z">
        <w:r>
          <w:t>our relative inexperience at making full-blown programs, I feel proud to call ARPEGGIO a creation of our team.</w:t>
        </w:r>
      </w:ins>
      <w:bookmarkStart w:id="94" w:name="_GoBack"/>
      <w:bookmarkEnd w:id="94"/>
      <w:del w:id="95" w:author="Ziou Dong" w:date="2015-05-26T00:49:00Z">
        <w:r w:rsidR="00F40C7D" w:rsidDel="006D434D">
          <w:delText xml:space="preserve"> </w:delText>
        </w:r>
        <w:r w:rsidR="00F40C7D" w:rsidDel="006D434D">
          <w:rPr>
            <w:color w:val="0000FF"/>
          </w:rPr>
          <w:delText>{Give yourself an overall letter grade with an explanation.}</w:delText>
        </w:r>
      </w:del>
    </w:p>
    <w:p w:rsidR="00000000" w:rsidRDefault="00F40C7D"/>
    <w:p w:rsidR="00000000" w:rsidRDefault="00F40C7D"/>
    <w:p w:rsidR="00000000" w:rsidRDefault="00F40C7D"/>
    <w:p w:rsidR="00000000" w:rsidRDefault="00F40C7D">
      <w:r>
        <w:t xml:space="preserve"> </w:t>
      </w:r>
    </w:p>
    <w:p w:rsidR="00FF6B01" w:rsidRDefault="00FF6B01">
      <w:pPr>
        <w:pStyle w:val="Header"/>
        <w:tabs>
          <w:tab w:val="clear" w:pos="4320"/>
          <w:tab w:val="clear" w:pos="8640"/>
        </w:tabs>
        <w:ind w:left="275" w:right="220"/>
      </w:pPr>
    </w:p>
    <w:sectPr w:rsidR="00FF6B01">
      <w:headerReference w:type="default" r:id="rId8"/>
      <w:footerReference w:type="default" r:id="rId9"/>
      <w:pgSz w:w="12240" w:h="15840" w:code="1"/>
      <w:pgMar w:top="540" w:right="800" w:bottom="1440" w:left="935" w:header="720" w:footer="720" w:gutter="0"/>
      <w:paperSrc w:first="256" w:other="25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C7D" w:rsidRDefault="00F40C7D">
      <w:r>
        <w:separator/>
      </w:r>
    </w:p>
  </w:endnote>
  <w:endnote w:type="continuationSeparator" w:id="0">
    <w:p w:rsidR="00F40C7D" w:rsidRDefault="00F40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D434D">
    <w:pPr>
      <w:pStyle w:val="Footer"/>
      <w:tabs>
        <w:tab w:val="clear" w:pos="4320"/>
        <w:tab w:val="clear" w:pos="8640"/>
        <w:tab w:val="right" w:pos="10450"/>
      </w:tabs>
    </w:pPr>
    <w:r>
      <w:rPr>
        <w:noProof/>
        <w:lang w:eastAsia="zh-CN"/>
      </w:rPr>
      <w:drawing>
        <wp:inline distT="0" distB="0" distL="0" distR="0">
          <wp:extent cx="787400" cy="406400"/>
          <wp:effectExtent l="0" t="0" r="0" b="0"/>
          <wp:docPr id="3" name="Picture 3" descr="ant_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_bitma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406400"/>
                  </a:xfrm>
                  <a:prstGeom prst="rect">
                    <a:avLst/>
                  </a:prstGeom>
                  <a:noFill/>
                  <a:ln>
                    <a:noFill/>
                  </a:ln>
                </pic:spPr>
              </pic:pic>
            </a:graphicData>
          </a:graphic>
        </wp:inline>
      </w:drawing>
    </w:r>
    <w:r w:rsidR="00F40C7D">
      <w:t xml:space="preserve"> </w:t>
    </w:r>
    <w:r w:rsidR="00F40C7D">
      <w:fldChar w:fldCharType="begin"/>
    </w:r>
    <w:r w:rsidR="00F40C7D">
      <w:instrText xml:space="preserve"> F</w:instrText>
    </w:r>
    <w:r w:rsidR="00F40C7D">
      <w:instrText xml:space="preserve">ILENAME </w:instrText>
    </w:r>
    <w:r w:rsidR="00F40C7D">
      <w:fldChar w:fldCharType="separate"/>
    </w:r>
    <w:ins w:id="96" w:author="Ziou Dong" w:date="2015-05-26T00:31:00Z">
      <w:r w:rsidR="00FF6B01">
        <w:rPr>
          <w:noProof/>
        </w:rPr>
        <w:t>Document2</w:t>
      </w:r>
    </w:ins>
    <w:ins w:id="97" w:author="George Peck" w:date="2006-05-02T13:06:00Z">
      <w:del w:id="98" w:author="Ziou Dong" w:date="2015-05-26T00:31:00Z">
        <w:r w:rsidR="00F40C7D" w:rsidDel="00FF6B01">
          <w:rPr>
            <w:noProof/>
          </w:rPr>
          <w:delText>06_template_reflection.dot</w:delText>
        </w:r>
      </w:del>
    </w:ins>
    <w:del w:id="99" w:author="Ziou Dong" w:date="2015-05-26T00:31:00Z">
      <w:r w:rsidR="00F40C7D" w:rsidDel="00FF6B01">
        <w:rPr>
          <w:noProof/>
        </w:rPr>
        <w:delText>Document6</w:delText>
      </w:r>
    </w:del>
    <w:r w:rsidR="00F40C7D">
      <w:fldChar w:fldCharType="end"/>
    </w:r>
    <w:r w:rsidR="00F40C7D">
      <w:tab/>
      <w:t xml:space="preserve">page </w:t>
    </w:r>
    <w:r w:rsidR="00F40C7D">
      <w:rPr>
        <w:rStyle w:val="PageNumber"/>
      </w:rPr>
      <w:fldChar w:fldCharType="begin"/>
    </w:r>
    <w:r w:rsidR="00F40C7D">
      <w:rPr>
        <w:rStyle w:val="PageNumber"/>
      </w:rPr>
      <w:instrText xml:space="preserve"> PAGE </w:instrText>
    </w:r>
    <w:r w:rsidR="00F40C7D">
      <w:rPr>
        <w:rStyle w:val="PageNumber"/>
      </w:rPr>
      <w:fldChar w:fldCharType="separate"/>
    </w:r>
    <w:r>
      <w:rPr>
        <w:rStyle w:val="PageNumber"/>
        <w:noProof/>
      </w:rPr>
      <w:t>2</w:t>
    </w:r>
    <w:r w:rsidR="00F40C7D">
      <w:rPr>
        <w:rStyle w:val="PageNumber"/>
      </w:rPr>
      <w:fldChar w:fldCharType="end"/>
    </w:r>
    <w:r w:rsidR="00F40C7D">
      <w:rPr>
        <w:rStyle w:val="PageNumber"/>
      </w:rPr>
      <w:t xml:space="preserve"> of </w:t>
    </w:r>
    <w:r w:rsidR="00F40C7D">
      <w:rPr>
        <w:rStyle w:val="PageNumber"/>
      </w:rPr>
      <w:fldChar w:fldCharType="begin"/>
    </w:r>
    <w:r w:rsidR="00F40C7D">
      <w:rPr>
        <w:rStyle w:val="PageNumber"/>
      </w:rPr>
      <w:instrText xml:space="preserve"> NUMPAGES </w:instrText>
    </w:r>
    <w:r w:rsidR="00F40C7D">
      <w:rPr>
        <w:rStyle w:val="PageNumber"/>
      </w:rPr>
      <w:fldChar w:fldCharType="separate"/>
    </w:r>
    <w:r>
      <w:rPr>
        <w:rStyle w:val="PageNumber"/>
        <w:noProof/>
      </w:rPr>
      <w:t>2</w:t>
    </w:r>
    <w:r w:rsidR="00F40C7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C7D" w:rsidRDefault="00F40C7D">
      <w:r>
        <w:separator/>
      </w:r>
    </w:p>
  </w:footnote>
  <w:footnote w:type="continuationSeparator" w:id="0">
    <w:p w:rsidR="00F40C7D" w:rsidRDefault="00F40C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D434D">
    <w:pPr>
      <w:pStyle w:val="Header"/>
      <w:tabs>
        <w:tab w:val="clear" w:pos="8640"/>
        <w:tab w:val="right" w:pos="10450"/>
      </w:tabs>
      <w:ind w:left="-55"/>
    </w:pPr>
    <w:r>
      <w:rPr>
        <w:noProof/>
        <w:lang w:eastAsia="zh-CN"/>
      </w:rPr>
      <w:drawing>
        <wp:inline distT="0" distB="0" distL="0" distR="0">
          <wp:extent cx="1860550" cy="514350"/>
          <wp:effectExtent l="0" t="0" r="6350" b="0"/>
          <wp:docPr id="1" name="Picture 1" descr="M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0550" cy="514350"/>
                  </a:xfrm>
                  <a:prstGeom prst="rect">
                    <a:avLst/>
                  </a:prstGeom>
                  <a:noFill/>
                  <a:ln>
                    <a:noFill/>
                  </a:ln>
                </pic:spPr>
              </pic:pic>
            </a:graphicData>
          </a:graphic>
        </wp:inline>
      </w:drawing>
    </w:r>
    <w:r w:rsidR="00F40C7D">
      <w:tab/>
    </w:r>
    <w:r w:rsidR="00F40C7D">
      <w:tab/>
    </w:r>
    <w:r>
      <w:rPr>
        <w:noProof/>
        <w:lang w:eastAsia="zh-CN"/>
      </w:rPr>
      <w:drawing>
        <wp:inline distT="0" distB="0" distL="0" distR="0">
          <wp:extent cx="1517650" cy="203200"/>
          <wp:effectExtent l="0" t="0" r="6350" b="6350"/>
          <wp:docPr id="2" name="Picture 2" descr="project_tag_womb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roject_tag_wombat"/>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7650" cy="203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211D5"/>
    <w:multiLevelType w:val="hybridMultilevel"/>
    <w:tmpl w:val="AA2CCC66"/>
    <w:lvl w:ilvl="0" w:tplc="82D214D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trackRevisions/>
  <w:defaultTabStop w:val="720"/>
  <w:drawingGridHorizontalSpacing w:val="55"/>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B01"/>
    <w:rsid w:val="006D434D"/>
    <w:rsid w:val="00F40C7D"/>
    <w:rsid w:val="00FF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sz w:val="24"/>
      <w:szCs w:val="24"/>
      <w:lang w:eastAsia="en-US"/>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sz w:val="24"/>
      <w:szCs w:val="24"/>
      <w:lang w:eastAsia="en-US"/>
    </w:rPr>
  </w:style>
  <w:style w:type="paragraph" w:styleId="Heading1">
    <w:name w:val="heading 1"/>
    <w:basedOn w:val="Normal"/>
    <w:next w:val="Normal"/>
    <w:qFormat/>
    <w:pPr>
      <w:keepNext/>
      <w:tabs>
        <w:tab w:val="right" w:pos="10285"/>
      </w:tabs>
      <w:spacing w:after="200"/>
      <w:ind w:left="-58"/>
      <w:outlineLvl w:val="0"/>
    </w:pPr>
    <w:rPr>
      <w:b/>
      <w:bC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ou\Desktop\06_template_refle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06_template_reflection</Template>
  <TotalTime>20</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4257</CharactersWithSpaces>
  <SharedDoc>false</SharedDoc>
  <HLinks>
    <vt:vector size="18" baseType="variant">
      <vt:variant>
        <vt:i4>6422630</vt:i4>
      </vt:variant>
      <vt:variant>
        <vt:i4>2035</vt:i4>
      </vt:variant>
      <vt:variant>
        <vt:i4>1025</vt:i4>
      </vt:variant>
      <vt:variant>
        <vt:i4>1</vt:i4>
      </vt:variant>
      <vt:variant>
        <vt:lpwstr>MBlogo</vt:lpwstr>
      </vt:variant>
      <vt:variant>
        <vt:lpwstr/>
      </vt:variant>
      <vt:variant>
        <vt:i4>6488166</vt:i4>
      </vt:variant>
      <vt:variant>
        <vt:i4>2038</vt:i4>
      </vt:variant>
      <vt:variant>
        <vt:i4>1026</vt:i4>
      </vt:variant>
      <vt:variant>
        <vt:i4>1</vt:i4>
      </vt:variant>
      <vt:variant>
        <vt:lpwstr>project_tag_wombat</vt:lpwstr>
      </vt:variant>
      <vt:variant>
        <vt:lpwstr/>
      </vt:variant>
      <vt:variant>
        <vt:i4>4522082</vt:i4>
      </vt:variant>
      <vt:variant>
        <vt:i4>2043</vt:i4>
      </vt:variant>
      <vt:variant>
        <vt:i4>1027</vt:i4>
      </vt:variant>
      <vt:variant>
        <vt:i4>1</vt:i4>
      </vt:variant>
      <vt:variant>
        <vt:lpwstr>ant_bitmap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Ziou Dong</dc:creator>
  <cp:lastModifiedBy>Ziou Dong</cp:lastModifiedBy>
  <cp:revision>1</cp:revision>
  <cp:lastPrinted>2005-02-14T19:41:00Z</cp:lastPrinted>
  <dcterms:created xsi:type="dcterms:W3CDTF">2015-05-26T07:31:00Z</dcterms:created>
  <dcterms:modified xsi:type="dcterms:W3CDTF">2015-05-26T07:51:00Z</dcterms:modified>
</cp:coreProperties>
</file>