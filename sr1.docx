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3B2C"/>
    <w:p w:rsidR="00000000" w:rsidRDefault="005C3B2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:rsidR="00000000" w:rsidRDefault="005C3B2C"/>
    <w:p w:rsidR="00000000" w:rsidRDefault="005C3B2C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1, </w:t>
      </w:r>
      <w:r>
        <w:rPr>
          <w:color w:val="0000FF"/>
        </w:rPr>
        <w:t>{200x}</w:t>
      </w:r>
    </w:p>
    <w:p w:rsidR="00000000" w:rsidRDefault="005C3B2C">
      <w:r>
        <w:rPr>
          <w:sz w:val="28"/>
          <w:szCs w:val="28"/>
        </w:rPr>
        <w:t>To:</w:t>
      </w:r>
      <w:r>
        <w:tab/>
      </w:r>
      <w:r>
        <w:tab/>
      </w:r>
      <w:r w:rsidR="00B01B79">
        <w:rPr>
          <w:color w:val="0000FF"/>
        </w:rPr>
        <w:t>George Peck</w:t>
      </w:r>
    </w:p>
    <w:p w:rsidR="00000000" w:rsidRDefault="005C3B2C">
      <w:r>
        <w:rPr>
          <w:sz w:val="28"/>
          <w:szCs w:val="28"/>
        </w:rPr>
        <w:t>From:</w:t>
      </w:r>
      <w:r>
        <w:tab/>
      </w:r>
      <w:r w:rsidR="00B01B79">
        <w:rPr>
          <w:color w:val="0000FF"/>
        </w:rPr>
        <w:t>Edward</w:t>
      </w:r>
    </w:p>
    <w:p w:rsidR="00000000" w:rsidRDefault="005C3B2C"/>
    <w:p w:rsidR="00000000" w:rsidRDefault="005C3B2C">
      <w:r>
        <w:rPr>
          <w:sz w:val="28"/>
          <w:szCs w:val="28"/>
        </w:rPr>
        <w:t>Subject:</w:t>
      </w:r>
      <w:r>
        <w:tab/>
        <w:t xml:space="preserve">Status Report </w:t>
      </w:r>
      <w:r w:rsidR="00B01B79">
        <w:rPr>
          <w:color w:val="0000FF"/>
        </w:rPr>
        <w:t>4/27-5/1</w:t>
      </w:r>
    </w:p>
    <w:p w:rsidR="00000000" w:rsidRDefault="005C3B2C"/>
    <w:p w:rsidR="00000000" w:rsidRDefault="005C3B2C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</w:p>
    <w:p w:rsidR="00B01B79" w:rsidRDefault="00B01B79">
      <w:pPr>
        <w:rPr>
          <w:color w:val="0000FF"/>
        </w:rPr>
      </w:pPr>
      <w:r>
        <w:rPr>
          <w:color w:val="0000FF"/>
        </w:rPr>
        <w:t>Basic Plot Outline</w:t>
      </w:r>
    </w:p>
    <w:p w:rsidR="00B01B79" w:rsidRDefault="00B01B79">
      <w:pPr>
        <w:rPr>
          <w:color w:val="0000FF"/>
        </w:rPr>
      </w:pPr>
      <w:r>
        <w:rPr>
          <w:color w:val="0000FF"/>
        </w:rPr>
        <w:t>Basic Tutorial</w:t>
      </w:r>
    </w:p>
    <w:p w:rsidR="00B01B79" w:rsidRDefault="00B01B79">
      <w:pPr>
        <w:rPr>
          <w:color w:val="0000FF"/>
        </w:rPr>
      </w:pPr>
      <w:r>
        <w:rPr>
          <w:color w:val="0000FF"/>
        </w:rPr>
        <w:t>Basic Map generation (land, water, roads)</w:t>
      </w:r>
    </w:p>
    <w:p w:rsidR="00B01B79" w:rsidRDefault="00B01B79">
      <w:pPr>
        <w:rPr>
          <w:color w:val="0000FF"/>
        </w:rPr>
      </w:pPr>
      <w:r>
        <w:rPr>
          <w:color w:val="0000FF"/>
        </w:rPr>
        <w:t>Basic Inventory System</w:t>
      </w:r>
    </w:p>
    <w:p w:rsidR="00B01B79" w:rsidRDefault="00B01B79">
      <w:pPr>
        <w:rPr>
          <w:color w:val="0000FF"/>
        </w:rPr>
      </w:pPr>
      <w:r>
        <w:rPr>
          <w:color w:val="0000FF"/>
        </w:rPr>
        <w:t>Item Catalogue started</w:t>
      </w:r>
    </w:p>
    <w:p w:rsidR="00B01B79" w:rsidRDefault="00B01B79">
      <w:pPr>
        <w:rPr>
          <w:color w:val="0000FF"/>
        </w:rPr>
      </w:pPr>
      <w:r>
        <w:rPr>
          <w:color w:val="0000FF"/>
        </w:rPr>
        <w:t>Character Attributes created</w:t>
      </w:r>
    </w:p>
    <w:p w:rsidR="00B01B79" w:rsidRDefault="00B01B79">
      <w:r>
        <w:rPr>
          <w:color w:val="0000FF"/>
        </w:rPr>
        <w:t>Damage mechanics (type, critical, RNG) created</w:t>
      </w:r>
    </w:p>
    <w:p w:rsidR="00000000" w:rsidRDefault="005C3B2C"/>
    <w:p w:rsidR="00000000" w:rsidRDefault="005C3B2C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 xml:space="preserve">{What problems occurred </w:t>
      </w:r>
      <w:r>
        <w:rPr>
          <w:color w:val="0000FF"/>
        </w:rPr>
        <w:t>or what risks exist that my affect the delivery schedule of the product?}</w:t>
      </w:r>
    </w:p>
    <w:p w:rsidR="00B01B79" w:rsidRDefault="00B01B79">
      <w:pPr>
        <w:rPr>
          <w:color w:val="0000FF"/>
        </w:rPr>
      </w:pPr>
      <w:r>
        <w:rPr>
          <w:color w:val="0000FF"/>
        </w:rPr>
        <w:t>Implementing Visual system</w:t>
      </w:r>
    </w:p>
    <w:p w:rsidR="00B01B79" w:rsidRDefault="00B01B79">
      <w:r>
        <w:t>Implementing movement / control scheme</w:t>
      </w:r>
    </w:p>
    <w:p w:rsidR="00FF16F7" w:rsidRDefault="00FF16F7">
      <w:r>
        <w:t>Cut scene design</w:t>
      </w:r>
    </w:p>
    <w:p w:rsidR="00000000" w:rsidRDefault="005C3B2C"/>
    <w:p w:rsidR="00000000" w:rsidRDefault="005C3B2C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>{What will you be doing during the next week?}</w:t>
      </w:r>
    </w:p>
    <w:p w:rsidR="00FF16F7" w:rsidRDefault="00FF16F7">
      <w:r>
        <w:t xml:space="preserve">Creating blocks (levels are 2d arrays of blocks), each block will contain information such as chance to run into traps, monsters, </w:t>
      </w:r>
      <w:proofErr w:type="spellStart"/>
      <w:r>
        <w:t>debuffs</w:t>
      </w:r>
      <w:proofErr w:type="spellEnd"/>
      <w:r>
        <w:t>, etc.</w:t>
      </w:r>
    </w:p>
    <w:p w:rsidR="00FF16F7" w:rsidRDefault="00FF16F7">
      <w:r>
        <w:t>Finishing plot and overall level progression</w:t>
      </w:r>
    </w:p>
    <w:p w:rsidR="00FF16F7" w:rsidRDefault="00FF16F7">
      <w:r>
        <w:t>Finishing Inventory system</w:t>
      </w:r>
    </w:p>
    <w:p w:rsidR="00431D33" w:rsidRDefault="00431D33">
      <w:pPr>
        <w:tabs>
          <w:tab w:val="right" w:pos="10285"/>
        </w:tabs>
        <w:ind w:left="275" w:right="220"/>
      </w:pPr>
    </w:p>
    <w:sectPr w:rsidR="00431D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B2C" w:rsidRDefault="005C3B2C">
      <w:r>
        <w:separator/>
      </w:r>
    </w:p>
  </w:endnote>
  <w:endnote w:type="continuationSeparator" w:id="0">
    <w:p w:rsidR="005C3B2C" w:rsidRDefault="005C3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Footer"/>
      <w:tabs>
        <w:tab w:val="clear" w:pos="4320"/>
        <w:tab w:val="clear" w:pos="8640"/>
        <w:tab w:val="right" w:pos="1045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2.25pt;height:32.25pt">
          <v:imagedata r:id="rId1" o:title="ant_bitmap"/>
        </v:shape>
      </w:pict>
    </w:r>
    <w:r>
      <w:t xml:space="preserve"> </w:t>
    </w:r>
    <w:r>
      <w:fldChar w:fldCharType="begin"/>
    </w:r>
    <w:r>
      <w:instrText xml:space="preserve"> FILENAME </w:instrText>
    </w:r>
    <w:r>
      <w:fldChar w:fldCharType="separate"/>
    </w:r>
    <w:ins w:id="0" w:author="Toshiba-User" w:date="2015-05-01T16:09:00Z">
      <w:r w:rsidR="00431D33">
        <w:rPr>
          <w:noProof/>
        </w:rPr>
        <w:t>Document1</w:t>
      </w:r>
    </w:ins>
    <w:ins w:id="1" w:author="George Peck" w:date="2006-05-02T12:50:00Z">
      <w:del w:id="2" w:author="Toshiba-User" w:date="2015-05-01T16:09:00Z">
        <w:r w:rsidDel="00431D33">
          <w:rPr>
            <w:noProof/>
          </w:rPr>
          <w:delText>03_template_StatusReport.dot</w:delText>
        </w:r>
      </w:del>
    </w:ins>
    <w:del w:id="3" w:author="Toshiba-User" w:date="2015-05-01T16:09:00Z">
      <w:r w:rsidDel="00431D33">
        <w:rPr>
          <w:noProof/>
        </w:rPr>
        <w:delText>Document2</w:delText>
      </w:r>
    </w:del>
    <w: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16F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16F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B2C" w:rsidRDefault="005C3B2C">
      <w:r>
        <w:separator/>
      </w:r>
    </w:p>
  </w:footnote>
  <w:footnote w:type="continuationSeparator" w:id="0">
    <w:p w:rsidR="005C3B2C" w:rsidRDefault="005C3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Header"/>
      <w:tabs>
        <w:tab w:val="clear" w:pos="8640"/>
        <w:tab w:val="right" w:pos="10450"/>
      </w:tabs>
      <w:ind w:left="-5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6.25pt;height:40.5pt">
          <v:imagedata r:id="rId1" o:title="MBlogo"/>
        </v:shape>
      </w:pict>
    </w:r>
    <w:r>
      <w:tab/>
    </w:r>
    <w:r>
      <w:tab/>
    </w:r>
    <w:r>
      <w:pict>
        <v:shape id="_x0000_i1026" type="#_x0000_t75" style="width:119.25pt;height:15.75pt">
          <v:imagedata r:id="rId2" o:title="project_tag_wombat"/>
          <o:lock v:ext="edit" aspectratio="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3B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NotTrackMove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B79"/>
    <w:rsid w:val="00431D33"/>
    <w:rsid w:val="005C3B2C"/>
    <w:rsid w:val="00B01B79"/>
    <w:rsid w:val="00FF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\Downloads\03_template_StatusRepor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 (1).dot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798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cp:lastPrinted>2005-03-28T01:11:00Z</cp:lastPrinted>
  <dcterms:created xsi:type="dcterms:W3CDTF">2015-05-01T23:09:00Z</dcterms:created>
  <dcterms:modified xsi:type="dcterms:W3CDTF">2015-05-02T05:16:00Z</dcterms:modified>
</cp:coreProperties>
</file>