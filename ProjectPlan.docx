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5B2" w:rsidRDefault="004E35B2">
      <w:pPr>
        <w:pStyle w:val="Heading1"/>
        <w:rPr>
          <w:sz w:val="28"/>
        </w:rPr>
      </w:pPr>
    </w:p>
    <w:p w:rsidR="004E35B2" w:rsidRDefault="004E35B2">
      <w:pPr>
        <w:pStyle w:val="Heading1"/>
        <w:pBdr>
          <w:bottom w:val="single" w:sz="4" w:space="1" w:color="auto"/>
        </w:pBdr>
        <w:rPr>
          <w:sz w:val="28"/>
        </w:rPr>
      </w:pPr>
      <w:r>
        <w:rPr>
          <w:sz w:val="28"/>
        </w:rPr>
        <w:t>Unit 3 Hunt the Wombat Project Plan</w:t>
      </w:r>
    </w:p>
    <w:p w:rsidR="004E35B2" w:rsidRDefault="004E35B2">
      <w:pPr>
        <w:pStyle w:val="Heading1"/>
        <w:ind w:left="0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>Submitted to</w:t>
      </w:r>
      <w:r>
        <w:rPr>
          <w:sz w:val="28"/>
          <w:szCs w:val="28"/>
        </w:rPr>
        <w:t xml:space="preserve">: </w:t>
      </w:r>
      <w:ins w:id="0" w:author="Toshiba-User" w:date="2015-05-01T21:38:00Z">
        <w:r w:rsidR="007C3549">
          <w:rPr>
            <w:sz w:val="28"/>
            <w:szCs w:val="28"/>
          </w:rPr>
          <w:t>George Peck</w:t>
        </w:r>
      </w:ins>
      <w:r>
        <w:rPr>
          <w:sz w:val="28"/>
          <w:szCs w:val="28"/>
        </w:rPr>
        <w:tab/>
      </w:r>
    </w:p>
    <w:p w:rsidR="004E35B2" w:rsidRDefault="004E35B2">
      <w:pPr>
        <w:pStyle w:val="Heading1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Project </w:t>
      </w:r>
      <w:proofErr w:type="spellStart"/>
      <w:r>
        <w:rPr>
          <w:b w:val="0"/>
          <w:bCs w:val="0"/>
          <w:sz w:val="28"/>
          <w:szCs w:val="28"/>
        </w:rPr>
        <w:t>Manager</w:t>
      </w:r>
      <w:r>
        <w:rPr>
          <w:sz w:val="28"/>
          <w:szCs w:val="28"/>
        </w:rPr>
        <w:t>:</w:t>
      </w:r>
      <w:ins w:id="1" w:author="Toshiba-User" w:date="2015-05-01T21:38:00Z">
        <w:r w:rsidR="007C3549">
          <w:rPr>
            <w:sz w:val="28"/>
            <w:szCs w:val="28"/>
          </w:rPr>
          <w:t>Edward</w:t>
        </w:r>
        <w:proofErr w:type="spellEnd"/>
        <w:r w:rsidR="007C3549">
          <w:rPr>
            <w:sz w:val="28"/>
            <w:szCs w:val="28"/>
          </w:rPr>
          <w:t xml:space="preserve"> </w:t>
        </w:r>
      </w:ins>
      <w:ins w:id="2" w:author="Toshiba-User" w:date="2015-05-01T21:39:00Z">
        <w:r w:rsidR="007C3549">
          <w:rPr>
            <w:sz w:val="28"/>
            <w:szCs w:val="28"/>
          </w:rPr>
          <w:t>Hu</w:t>
        </w:r>
      </w:ins>
    </w:p>
    <w:p w:rsidR="004E35B2" w:rsidRDefault="004E35B2">
      <w:pPr>
        <w:ind w:left="-58"/>
      </w:pPr>
      <w:r>
        <w:rPr>
          <w:sz w:val="28"/>
          <w:szCs w:val="28"/>
        </w:rPr>
        <w:t>Date:</w:t>
      </w:r>
      <w:r>
        <w:tab/>
        <w:t xml:space="preserve"> May 1, </w:t>
      </w:r>
      <w:r>
        <w:rPr>
          <w:color w:val="0000FF"/>
        </w:rPr>
        <w:t>{200x}</w:t>
      </w:r>
    </w:p>
    <w:p w:rsidR="004E35B2" w:rsidRDefault="004E35B2">
      <w:pPr>
        <w:ind w:left="-58"/>
        <w:rPr>
          <w:b/>
          <w:bCs/>
        </w:rPr>
      </w:pPr>
    </w:p>
    <w:p w:rsidR="004E35B2" w:rsidRDefault="004E35B2">
      <w:pPr>
        <w:ind w:left="-58"/>
        <w:rPr>
          <w:ins w:id="3" w:author="Toshiba-User" w:date="2015-05-01T21:39:00Z"/>
          <w:color w:val="0000FF"/>
        </w:rPr>
      </w:pPr>
      <w:r>
        <w:rPr>
          <w:bCs/>
          <w:sz w:val="28"/>
          <w:szCs w:val="28"/>
        </w:rPr>
        <w:t>Project Overview</w:t>
      </w:r>
      <w:r>
        <w:t xml:space="preserve"> </w:t>
      </w:r>
      <w:r>
        <w:rPr>
          <w:color w:val="0000FF"/>
        </w:rPr>
        <w:t>{What is the purpose and nature of the project.}</w:t>
      </w:r>
    </w:p>
    <w:p w:rsidR="007C3549" w:rsidRDefault="007C3549">
      <w:pPr>
        <w:ind w:left="-58"/>
      </w:pPr>
      <w:ins w:id="4" w:author="Toshiba-User" w:date="2015-05-01T21:39:00Z">
        <w:r>
          <w:rPr>
            <w:color w:val="0000FF"/>
          </w:rPr>
          <w:t>We are designing a top down RPG dungeon crawler. Its theme is satire, and will aim</w:t>
        </w:r>
      </w:ins>
      <w:ins w:id="5" w:author="Toshiba-User" w:date="2015-05-01T21:40:00Z">
        <w:r>
          <w:rPr>
            <w:color w:val="0000FF"/>
          </w:rPr>
          <w:t xml:space="preserve"> </w:t>
        </w:r>
      </w:ins>
      <w:ins w:id="6" w:author="Toshiba-User" w:date="2015-05-01T21:39:00Z">
        <w:r>
          <w:rPr>
            <w:color w:val="0000FF"/>
          </w:rPr>
          <w:t>to satirize gaming tropes</w:t>
        </w:r>
      </w:ins>
      <w:ins w:id="7" w:author="Toshiba-User" w:date="2015-05-01T21:40:00Z">
        <w:r>
          <w:rPr>
            <w:color w:val="0000FF"/>
          </w:rPr>
          <w:t xml:space="preserve"> while providing a solid gaming experience. Players will be able to choose their classes, etc, and venture on a quest to save the world. </w:t>
        </w:r>
      </w:ins>
    </w:p>
    <w:p w:rsidR="004E35B2" w:rsidRDefault="004E35B2">
      <w:pPr>
        <w:ind w:left="-58"/>
      </w:pPr>
    </w:p>
    <w:p w:rsidR="004E35B2" w:rsidRDefault="004E35B2">
      <w:pPr>
        <w:ind w:left="-58"/>
        <w:rPr>
          <w:color w:val="0000FF"/>
        </w:rPr>
      </w:pPr>
      <w:r>
        <w:rPr>
          <w:bCs/>
          <w:sz w:val="28"/>
          <w:szCs w:val="28"/>
        </w:rPr>
        <w:t>Project Team</w:t>
      </w:r>
      <w:r>
        <w:t xml:space="preserve"> </w:t>
      </w:r>
      <w:r>
        <w:rPr>
          <w:color w:val="0000FF"/>
        </w:rPr>
        <w:t>{Describe the team members and the roles and responsibilities they will have.}</w:t>
      </w:r>
    </w:p>
    <w:p w:rsidR="004E35B2" w:rsidRDefault="007C3549">
      <w:pPr>
        <w:ind w:left="-58"/>
        <w:rPr>
          <w:ins w:id="8" w:author="Toshiba-User" w:date="2015-05-01T21:49:00Z"/>
        </w:rPr>
      </w:pPr>
      <w:ins w:id="9" w:author="Toshiba-User" w:date="2015-05-01T21:47:00Z">
        <w:r>
          <w:t>E</w:t>
        </w:r>
        <w:r w:rsidR="00122B62">
          <w:t>dward Hu: Design and Visual Director</w:t>
        </w:r>
      </w:ins>
    </w:p>
    <w:p w:rsidR="00122B62" w:rsidRDefault="00122B62">
      <w:pPr>
        <w:ind w:left="-58"/>
        <w:rPr>
          <w:ins w:id="10" w:author="Toshiba-User" w:date="2015-05-01T21:50:00Z"/>
        </w:rPr>
      </w:pPr>
      <w:ins w:id="11" w:author="Toshiba-User" w:date="2015-05-01T21:49:00Z">
        <w:r>
          <w:t>In charge of overall game direction, plot, and coding/ implementing the graphics system.</w:t>
        </w:r>
      </w:ins>
    </w:p>
    <w:p w:rsidR="00122B62" w:rsidRDefault="00122B62">
      <w:pPr>
        <w:ind w:left="-58"/>
        <w:rPr>
          <w:ins w:id="12" w:author="Toshiba-User" w:date="2015-05-01T21:50:00Z"/>
        </w:rPr>
      </w:pPr>
      <w:ins w:id="13" w:author="Toshiba-User" w:date="2015-05-01T21:50:00Z">
        <w:r>
          <w:t>David Yang: Software Engineer</w:t>
        </w:r>
      </w:ins>
    </w:p>
    <w:p w:rsidR="00122B62" w:rsidRDefault="00122B62">
      <w:pPr>
        <w:ind w:left="-58"/>
        <w:rPr>
          <w:ins w:id="14" w:author="Toshiba-User" w:date="2015-05-01T21:51:00Z"/>
        </w:rPr>
      </w:pPr>
      <w:ins w:id="15" w:author="Toshiba-User" w:date="2015-05-01T21:50:00Z">
        <w:r>
          <w:t>In charge of map design</w:t>
        </w:r>
      </w:ins>
      <w:ins w:id="16" w:author="Toshiba-User" w:date="2015-05-01T21:51:00Z">
        <w:r>
          <w:t>, character progression / balancing, and combat system.</w:t>
        </w:r>
      </w:ins>
    </w:p>
    <w:p w:rsidR="00122B62" w:rsidRDefault="00122B62">
      <w:pPr>
        <w:ind w:left="-58"/>
        <w:rPr>
          <w:ins w:id="17" w:author="Toshiba-User" w:date="2015-05-01T21:51:00Z"/>
        </w:rPr>
      </w:pPr>
      <w:ins w:id="18" w:author="Toshiba-User" w:date="2015-05-01T21:51:00Z">
        <w:r>
          <w:t>Oliver Dong: Software Engineer</w:t>
        </w:r>
      </w:ins>
    </w:p>
    <w:p w:rsidR="00122B62" w:rsidRDefault="00122B62">
      <w:pPr>
        <w:ind w:left="-58"/>
      </w:pPr>
      <w:ins w:id="19" w:author="Toshiba-User" w:date="2015-05-01T21:51:00Z">
        <w:r>
          <w:t>In charge of inventory system</w:t>
        </w:r>
      </w:ins>
      <w:ins w:id="20" w:author="Toshiba-User" w:date="2015-05-01T22:04:00Z">
        <w:r w:rsidR="00922B95">
          <w:t>, items design, and general game implementation</w:t>
        </w:r>
      </w:ins>
    </w:p>
    <w:p w:rsidR="004E35B2" w:rsidRDefault="004E35B2">
      <w:pPr>
        <w:ind w:left="-58"/>
        <w:rPr>
          <w:ins w:id="21" w:author="Toshiba-User" w:date="2015-05-01T21:49:00Z"/>
          <w:color w:val="0000FF"/>
        </w:rPr>
      </w:pPr>
      <w:r>
        <w:rPr>
          <w:bCs/>
          <w:sz w:val="28"/>
          <w:szCs w:val="28"/>
        </w:rPr>
        <w:t>Challenges</w:t>
      </w:r>
      <w:r>
        <w:t xml:space="preserve"> </w:t>
      </w:r>
      <w:r>
        <w:rPr>
          <w:color w:val="0000FF"/>
        </w:rPr>
        <w:t>{What do you foresee as potential problems that may affect your project?}</w:t>
      </w:r>
    </w:p>
    <w:p w:rsidR="00122B62" w:rsidRDefault="00922B95">
      <w:pPr>
        <w:ind w:left="-58"/>
        <w:rPr>
          <w:ins w:id="22" w:author="Toshiba-User" w:date="2015-05-01T22:04:00Z"/>
          <w:color w:val="0000FF"/>
        </w:rPr>
      </w:pPr>
      <w:ins w:id="23" w:author="Toshiba-User" w:date="2015-05-01T22:04:00Z">
        <w:r>
          <w:rPr>
            <w:color w:val="0000FF"/>
          </w:rPr>
          <w:t>1.Cutscenes / Visual Implementation</w:t>
        </w:r>
      </w:ins>
    </w:p>
    <w:p w:rsidR="00922B95" w:rsidRDefault="00922B95">
      <w:pPr>
        <w:ind w:left="-58"/>
        <w:rPr>
          <w:color w:val="0000FF"/>
        </w:rPr>
      </w:pPr>
      <w:ins w:id="24" w:author="Toshiba-User" w:date="2015-05-01T22:05:00Z">
        <w:r>
          <w:rPr>
            <w:color w:val="0000FF"/>
          </w:rPr>
          <w:t xml:space="preserve">2.Game progression / Leveling </w:t>
        </w:r>
      </w:ins>
    </w:p>
    <w:p w:rsidR="004E35B2" w:rsidRDefault="004E35B2">
      <w:pPr>
        <w:ind w:left="-58"/>
      </w:pPr>
    </w:p>
    <w:p w:rsidR="004E35B2" w:rsidRDefault="004E35B2">
      <w:pPr>
        <w:pStyle w:val="Heading1"/>
        <w:rPr>
          <w:sz w:val="24"/>
        </w:rPr>
      </w:pPr>
      <w:r>
        <w:rPr>
          <w:b w:val="0"/>
          <w:sz w:val="28"/>
          <w:szCs w:val="28"/>
        </w:rPr>
        <w:t>Major Tasks and Schedule</w:t>
      </w:r>
      <w:r>
        <w:t xml:space="preserve"> </w:t>
      </w:r>
      <w:r>
        <w:rPr>
          <w:b w:val="0"/>
          <w:bCs w:val="0"/>
          <w:color w:val="0000FF"/>
          <w:sz w:val="24"/>
        </w:rPr>
        <w:t>{Create a task plan that describes what needs to be done to accomplish your objective. Establish a timeline keeping in mind that you must design, develop and test before the final week of deployment. During that week, you will be giving your promotional presentation on the software.}</w:t>
      </w:r>
    </w:p>
    <w:p w:rsidR="004E35B2" w:rsidRDefault="004E35B2">
      <w:pPr>
        <w:ind w:left="-58"/>
      </w:pPr>
    </w:p>
    <w:p w:rsidR="004E35B2" w:rsidRDefault="004E35B2">
      <w:pPr>
        <w:ind w:left="-58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40"/>
        <w:gridCol w:w="2520"/>
        <w:gridCol w:w="2088"/>
      </w:tblGrid>
      <w:tr w:rsidR="004E35B2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4E35B2" w:rsidRDefault="004E35B2">
            <w:pPr>
              <w:ind w:left="-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</w:t>
            </w:r>
          </w:p>
        </w:tc>
        <w:tc>
          <w:tcPr>
            <w:tcW w:w="2520" w:type="dxa"/>
          </w:tcPr>
          <w:p w:rsidR="004E35B2" w:rsidRDefault="004E35B2">
            <w:pPr>
              <w:ind w:left="-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</w:t>
            </w:r>
          </w:p>
        </w:tc>
        <w:tc>
          <w:tcPr>
            <w:tcW w:w="2088" w:type="dxa"/>
          </w:tcPr>
          <w:p w:rsidR="004E35B2" w:rsidRDefault="004E35B2">
            <w:pPr>
              <w:ind w:left="-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Responsible</w:t>
            </w:r>
          </w:p>
        </w:tc>
      </w:tr>
      <w:tr w:rsidR="004E35B2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4E35B2" w:rsidRDefault="00922B95">
            <w:pPr>
              <w:ind w:left="-58"/>
            </w:pPr>
            <w:ins w:id="25" w:author="Toshiba-User" w:date="2015-05-01T22:05:00Z">
              <w:r>
                <w:t>Plot / Overall Level Direction</w:t>
              </w:r>
            </w:ins>
          </w:p>
        </w:tc>
        <w:tc>
          <w:tcPr>
            <w:tcW w:w="2520" w:type="dxa"/>
          </w:tcPr>
          <w:p w:rsidR="004E35B2" w:rsidRDefault="00922B95">
            <w:pPr>
              <w:ind w:left="-58"/>
            </w:pPr>
            <w:ins w:id="26" w:author="Toshiba-User" w:date="2015-05-01T22:06:00Z">
              <w:r>
                <w:t>5/8</w:t>
              </w:r>
            </w:ins>
          </w:p>
        </w:tc>
        <w:tc>
          <w:tcPr>
            <w:tcW w:w="2088" w:type="dxa"/>
          </w:tcPr>
          <w:p w:rsidR="004E35B2" w:rsidRDefault="00922B95">
            <w:pPr>
              <w:ind w:left="-58"/>
            </w:pPr>
            <w:ins w:id="27" w:author="Toshiba-User" w:date="2015-05-01T22:06:00Z">
              <w:r>
                <w:t>Edward</w:t>
              </w:r>
            </w:ins>
          </w:p>
        </w:tc>
      </w:tr>
      <w:tr w:rsidR="004E35B2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4E35B2" w:rsidRDefault="00922B95">
            <w:pPr>
              <w:ind w:left="-58"/>
            </w:pPr>
            <w:ins w:id="28" w:author="Toshiba-User" w:date="2015-05-01T22:06:00Z">
              <w:r>
                <w:t>Visual Interface</w:t>
              </w:r>
            </w:ins>
          </w:p>
        </w:tc>
        <w:tc>
          <w:tcPr>
            <w:tcW w:w="2520" w:type="dxa"/>
          </w:tcPr>
          <w:p w:rsidR="004E35B2" w:rsidRDefault="00922B95">
            <w:pPr>
              <w:ind w:left="-58"/>
            </w:pPr>
            <w:ins w:id="29" w:author="Toshiba-User" w:date="2015-05-01T22:06:00Z">
              <w:r>
                <w:t>5/</w:t>
              </w:r>
            </w:ins>
            <w:ins w:id="30" w:author="Toshiba-User" w:date="2015-05-01T22:09:00Z">
              <w:r>
                <w:t>22</w:t>
              </w:r>
            </w:ins>
          </w:p>
        </w:tc>
        <w:tc>
          <w:tcPr>
            <w:tcW w:w="2088" w:type="dxa"/>
          </w:tcPr>
          <w:p w:rsidR="004E35B2" w:rsidRDefault="00922B95">
            <w:pPr>
              <w:ind w:left="-58"/>
            </w:pPr>
            <w:ins w:id="31" w:author="Toshiba-User" w:date="2015-05-01T22:06:00Z">
              <w:r>
                <w:t>Edward</w:t>
              </w:r>
            </w:ins>
          </w:p>
        </w:tc>
      </w:tr>
      <w:tr w:rsidR="004E35B2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4E35B2" w:rsidRDefault="00922B95">
            <w:pPr>
              <w:ind w:left="-58"/>
            </w:pPr>
            <w:ins w:id="32" w:author="Toshiba-User" w:date="2015-05-01T22:06:00Z">
              <w:r>
                <w:t>Map Design / Generation</w:t>
              </w:r>
            </w:ins>
          </w:p>
        </w:tc>
        <w:tc>
          <w:tcPr>
            <w:tcW w:w="2520" w:type="dxa"/>
          </w:tcPr>
          <w:p w:rsidR="004E35B2" w:rsidRDefault="00922B95">
            <w:pPr>
              <w:ind w:left="-58"/>
            </w:pPr>
            <w:ins w:id="33" w:author="Toshiba-User" w:date="2015-05-01T22:06:00Z">
              <w:r>
                <w:t>5/</w:t>
              </w:r>
            </w:ins>
            <w:ins w:id="34" w:author="Toshiba-User" w:date="2015-05-01T22:08:00Z">
              <w:r>
                <w:t>8</w:t>
              </w:r>
            </w:ins>
          </w:p>
        </w:tc>
        <w:tc>
          <w:tcPr>
            <w:tcW w:w="2088" w:type="dxa"/>
          </w:tcPr>
          <w:p w:rsidR="004E35B2" w:rsidRDefault="00922B95">
            <w:pPr>
              <w:ind w:left="-58"/>
            </w:pPr>
            <w:ins w:id="35" w:author="Toshiba-User" w:date="2015-05-01T22:06:00Z">
              <w:r>
                <w:t>David</w:t>
              </w:r>
            </w:ins>
          </w:p>
        </w:tc>
      </w:tr>
      <w:tr w:rsidR="00922B95">
        <w:tblPrEx>
          <w:tblCellMar>
            <w:top w:w="0" w:type="dxa"/>
            <w:bottom w:w="0" w:type="dxa"/>
          </w:tblCellMar>
        </w:tblPrEx>
        <w:trPr>
          <w:ins w:id="36" w:author="Toshiba-User" w:date="2015-05-01T22:07:00Z"/>
        </w:trPr>
        <w:tc>
          <w:tcPr>
            <w:tcW w:w="4140" w:type="dxa"/>
          </w:tcPr>
          <w:p w:rsidR="00922B95" w:rsidRDefault="00922B95">
            <w:pPr>
              <w:ind w:left="-58"/>
              <w:rPr>
                <w:ins w:id="37" w:author="Toshiba-User" w:date="2015-05-01T22:07:00Z"/>
              </w:rPr>
            </w:pPr>
            <w:ins w:id="38" w:author="Toshiba-User" w:date="2015-05-01T22:07:00Z">
              <w:r>
                <w:t>Fighting Mechanics / Balance</w:t>
              </w:r>
            </w:ins>
          </w:p>
        </w:tc>
        <w:tc>
          <w:tcPr>
            <w:tcW w:w="2520" w:type="dxa"/>
          </w:tcPr>
          <w:p w:rsidR="00922B95" w:rsidRDefault="00922B95">
            <w:pPr>
              <w:ind w:left="-58"/>
              <w:rPr>
                <w:ins w:id="39" w:author="Toshiba-User" w:date="2015-05-01T22:07:00Z"/>
              </w:rPr>
            </w:pPr>
            <w:ins w:id="40" w:author="Toshiba-User" w:date="2015-05-01T22:07:00Z">
              <w:r>
                <w:t>5/</w:t>
              </w:r>
            </w:ins>
            <w:ins w:id="41" w:author="Toshiba-User" w:date="2015-05-01T22:08:00Z">
              <w:r>
                <w:t>18</w:t>
              </w:r>
            </w:ins>
          </w:p>
        </w:tc>
        <w:tc>
          <w:tcPr>
            <w:tcW w:w="2088" w:type="dxa"/>
          </w:tcPr>
          <w:p w:rsidR="00922B95" w:rsidRDefault="00922B95">
            <w:pPr>
              <w:ind w:left="-58"/>
              <w:rPr>
                <w:ins w:id="42" w:author="Toshiba-User" w:date="2015-05-01T22:07:00Z"/>
              </w:rPr>
            </w:pPr>
            <w:ins w:id="43" w:author="Toshiba-User" w:date="2015-05-01T22:07:00Z">
              <w:r>
                <w:t>David</w:t>
              </w:r>
            </w:ins>
          </w:p>
        </w:tc>
      </w:tr>
      <w:tr w:rsidR="00922B95">
        <w:tblPrEx>
          <w:tblCellMar>
            <w:top w:w="0" w:type="dxa"/>
            <w:bottom w:w="0" w:type="dxa"/>
          </w:tblCellMar>
        </w:tblPrEx>
        <w:trPr>
          <w:ins w:id="44" w:author="Toshiba-User" w:date="2015-05-01T22:07:00Z"/>
        </w:trPr>
        <w:tc>
          <w:tcPr>
            <w:tcW w:w="4140" w:type="dxa"/>
          </w:tcPr>
          <w:p w:rsidR="00922B95" w:rsidRDefault="00922B95">
            <w:pPr>
              <w:ind w:left="-58"/>
              <w:rPr>
                <w:ins w:id="45" w:author="Toshiba-User" w:date="2015-05-01T22:07:00Z"/>
              </w:rPr>
            </w:pPr>
            <w:ins w:id="46" w:author="Toshiba-User" w:date="2015-05-01T22:08:00Z">
              <w:r>
                <w:t>Inventory System</w:t>
              </w:r>
            </w:ins>
          </w:p>
        </w:tc>
        <w:tc>
          <w:tcPr>
            <w:tcW w:w="2520" w:type="dxa"/>
          </w:tcPr>
          <w:p w:rsidR="00922B95" w:rsidRDefault="00922B95">
            <w:pPr>
              <w:ind w:left="-58"/>
              <w:rPr>
                <w:ins w:id="47" w:author="Toshiba-User" w:date="2015-05-01T22:07:00Z"/>
              </w:rPr>
            </w:pPr>
            <w:ins w:id="48" w:author="Toshiba-User" w:date="2015-05-01T22:09:00Z">
              <w:r>
                <w:t>5/18</w:t>
              </w:r>
            </w:ins>
          </w:p>
        </w:tc>
        <w:tc>
          <w:tcPr>
            <w:tcW w:w="2088" w:type="dxa"/>
          </w:tcPr>
          <w:p w:rsidR="00922B95" w:rsidRDefault="00922B95">
            <w:pPr>
              <w:ind w:left="-58"/>
              <w:rPr>
                <w:ins w:id="49" w:author="Toshiba-User" w:date="2015-05-01T22:07:00Z"/>
              </w:rPr>
            </w:pPr>
            <w:ins w:id="50" w:author="Toshiba-User" w:date="2015-05-01T22:08:00Z">
              <w:r>
                <w:t>Oliver</w:t>
              </w:r>
            </w:ins>
          </w:p>
        </w:tc>
      </w:tr>
      <w:tr w:rsidR="00922B95">
        <w:tblPrEx>
          <w:tblCellMar>
            <w:top w:w="0" w:type="dxa"/>
            <w:bottom w:w="0" w:type="dxa"/>
          </w:tblCellMar>
        </w:tblPrEx>
        <w:trPr>
          <w:ins w:id="51" w:author="Toshiba-User" w:date="2015-05-01T22:07:00Z"/>
        </w:trPr>
        <w:tc>
          <w:tcPr>
            <w:tcW w:w="4140" w:type="dxa"/>
          </w:tcPr>
          <w:p w:rsidR="00922B95" w:rsidRDefault="00922B95">
            <w:pPr>
              <w:ind w:left="-58"/>
              <w:rPr>
                <w:ins w:id="52" w:author="Toshiba-User" w:date="2015-05-01T22:07:00Z"/>
              </w:rPr>
            </w:pPr>
            <w:ins w:id="53" w:author="Toshiba-User" w:date="2015-05-01T22:08:00Z">
              <w:r>
                <w:t>Items</w:t>
              </w:r>
            </w:ins>
          </w:p>
        </w:tc>
        <w:tc>
          <w:tcPr>
            <w:tcW w:w="2520" w:type="dxa"/>
          </w:tcPr>
          <w:p w:rsidR="00922B95" w:rsidRDefault="00922B95">
            <w:pPr>
              <w:ind w:left="-58"/>
              <w:rPr>
                <w:ins w:id="54" w:author="Toshiba-User" w:date="2015-05-01T22:07:00Z"/>
              </w:rPr>
            </w:pPr>
            <w:ins w:id="55" w:author="Toshiba-User" w:date="2015-05-01T22:09:00Z">
              <w:r>
                <w:t>5/22</w:t>
              </w:r>
            </w:ins>
          </w:p>
        </w:tc>
        <w:tc>
          <w:tcPr>
            <w:tcW w:w="2088" w:type="dxa"/>
          </w:tcPr>
          <w:p w:rsidR="00922B95" w:rsidRDefault="00922B95">
            <w:pPr>
              <w:ind w:left="-58"/>
              <w:rPr>
                <w:ins w:id="56" w:author="Toshiba-User" w:date="2015-05-01T22:07:00Z"/>
              </w:rPr>
            </w:pPr>
            <w:ins w:id="57" w:author="Toshiba-User" w:date="2015-05-01T22:08:00Z">
              <w:r>
                <w:t>Oliver</w:t>
              </w:r>
            </w:ins>
          </w:p>
        </w:tc>
      </w:tr>
      <w:tr w:rsidR="00922B95">
        <w:tblPrEx>
          <w:tblCellMar>
            <w:top w:w="0" w:type="dxa"/>
            <w:bottom w:w="0" w:type="dxa"/>
          </w:tblCellMar>
        </w:tblPrEx>
        <w:trPr>
          <w:ins w:id="58" w:author="Toshiba-User" w:date="2015-05-01T22:07:00Z"/>
        </w:trPr>
        <w:tc>
          <w:tcPr>
            <w:tcW w:w="4140" w:type="dxa"/>
          </w:tcPr>
          <w:p w:rsidR="00922B95" w:rsidRDefault="00922B95">
            <w:pPr>
              <w:ind w:left="-58"/>
              <w:rPr>
                <w:ins w:id="59" w:author="Toshiba-User" w:date="2015-05-01T22:07:00Z"/>
              </w:rPr>
            </w:pPr>
          </w:p>
        </w:tc>
        <w:tc>
          <w:tcPr>
            <w:tcW w:w="2520" w:type="dxa"/>
          </w:tcPr>
          <w:p w:rsidR="00922B95" w:rsidRDefault="00922B95">
            <w:pPr>
              <w:ind w:left="-58"/>
              <w:rPr>
                <w:ins w:id="60" w:author="Toshiba-User" w:date="2015-05-01T22:07:00Z"/>
              </w:rPr>
            </w:pPr>
          </w:p>
        </w:tc>
        <w:tc>
          <w:tcPr>
            <w:tcW w:w="2088" w:type="dxa"/>
          </w:tcPr>
          <w:p w:rsidR="00922B95" w:rsidRDefault="00922B95">
            <w:pPr>
              <w:ind w:left="-58"/>
              <w:rPr>
                <w:ins w:id="61" w:author="Toshiba-User" w:date="2015-05-01T22:07:00Z"/>
              </w:rPr>
            </w:pPr>
          </w:p>
        </w:tc>
      </w:tr>
    </w:tbl>
    <w:p w:rsidR="004E35B2" w:rsidRDefault="004E35B2">
      <w:pPr>
        <w:ind w:left="-58"/>
      </w:pPr>
    </w:p>
    <w:p w:rsidR="004E35B2" w:rsidRDefault="004E35B2">
      <w:pPr>
        <w:ind w:left="-58"/>
      </w:pPr>
    </w:p>
    <w:p w:rsidR="004E35B2" w:rsidRDefault="004E35B2">
      <w:pPr>
        <w:ind w:left="-58"/>
      </w:pPr>
    </w:p>
    <w:p w:rsidR="004E35B2" w:rsidRDefault="004E35B2">
      <w:pPr>
        <w:ind w:left="-58"/>
      </w:pPr>
    </w:p>
    <w:p w:rsidR="004E35B2" w:rsidRDefault="004E35B2">
      <w:pPr>
        <w:ind w:left="-58"/>
      </w:pPr>
    </w:p>
    <w:p w:rsidR="004E35B2" w:rsidRDefault="004E35B2"/>
    <w:p w:rsidR="004E35B2" w:rsidRDefault="004E35B2">
      <w:pPr>
        <w:tabs>
          <w:tab w:val="right" w:pos="10285"/>
        </w:tabs>
        <w:ind w:left="275" w:right="220"/>
      </w:pPr>
    </w:p>
    <w:sectPr w:rsidR="004E35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40" w:right="800" w:bottom="1440" w:left="935" w:header="720" w:footer="720" w:gutter="0"/>
      <w:paperSrc w:first="256" w:other="25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C30" w:rsidRDefault="00A05C30">
      <w:r>
        <w:separator/>
      </w:r>
    </w:p>
  </w:endnote>
  <w:endnote w:type="continuationSeparator" w:id="0">
    <w:p w:rsidR="00A05C30" w:rsidRDefault="00A05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5B2" w:rsidRDefault="004E35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5B2" w:rsidRDefault="004E35B2">
    <w:pPr>
      <w:pStyle w:val="Footer"/>
      <w:tabs>
        <w:tab w:val="clear" w:pos="4320"/>
        <w:tab w:val="clear" w:pos="8640"/>
        <w:tab w:val="right" w:pos="10450"/>
      </w:tabs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62.25pt;height:32.25pt">
          <v:imagedata r:id="rId1" o:title="ant_bitmap"/>
        </v:shape>
      </w:pict>
    </w:r>
    <w:r>
      <w:t xml:space="preserve"> </w:t>
    </w:r>
    <w:fldSimple w:instr=" FILENAME ">
      <w:ins w:id="62" w:author="Toshiba-User" w:date="2015-05-01T16:09:00Z">
        <w:r w:rsidR="007C3549">
          <w:rPr>
            <w:noProof/>
          </w:rPr>
          <w:t>Document2</w:t>
        </w:r>
      </w:ins>
      <w:ins w:id="63" w:author="George Peck" w:date="2006-05-02T12:50:00Z">
        <w:del w:id="64" w:author="Toshiba-User" w:date="2015-05-01T16:09:00Z">
          <w:r w:rsidDel="007C3549">
            <w:rPr>
              <w:noProof/>
            </w:rPr>
            <w:delText>03_template_ProjectPlan.dot</w:delText>
          </w:r>
        </w:del>
      </w:ins>
      <w:del w:id="65" w:author="Toshiba-User" w:date="2015-05-01T16:09:00Z">
        <w:r w:rsidDel="007C3549">
          <w:rPr>
            <w:noProof/>
          </w:rPr>
          <w:delText>Document1</w:delText>
        </w:r>
      </w:del>
    </w:fldSimple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22B9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22B95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5B2" w:rsidRDefault="004E35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C30" w:rsidRDefault="00A05C30">
      <w:r>
        <w:separator/>
      </w:r>
    </w:p>
  </w:footnote>
  <w:footnote w:type="continuationSeparator" w:id="0">
    <w:p w:rsidR="00A05C30" w:rsidRDefault="00A05C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5B2" w:rsidRDefault="004E35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5B2" w:rsidRDefault="004E35B2">
    <w:pPr>
      <w:pStyle w:val="Header"/>
      <w:tabs>
        <w:tab w:val="clear" w:pos="8640"/>
        <w:tab w:val="right" w:pos="10450"/>
      </w:tabs>
      <w:ind w:left="-5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46.25pt;height:40.5pt">
          <v:imagedata r:id="rId1" o:title="MBlogo"/>
        </v:shape>
      </w:pict>
    </w:r>
    <w:r>
      <w:tab/>
    </w:r>
    <w:r>
      <w:tab/>
    </w:r>
    <w:r>
      <w:pict>
        <v:shape id="_x0000_i1026" type="#_x0000_t75" style="width:119.25pt;height:15.75pt">
          <v:imagedata r:id="rId2" o:title="project_tag_wombat"/>
          <o:lock v:ext="edit" aspectratio="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5B2" w:rsidRDefault="004E35B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trackRevisions/>
  <w:doNotTrackMoves/>
  <w:defaultTabStop w:val="720"/>
  <w:drawingGridHorizontalSpacing w:val="5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2B62"/>
    <w:rsid w:val="00122B62"/>
    <w:rsid w:val="004E35B2"/>
    <w:rsid w:val="007C3549"/>
    <w:rsid w:val="00922B95"/>
    <w:rsid w:val="00A05C30"/>
    <w:rsid w:val="00B65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ward\Downloads\03_template_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333B5-5D51-418A-A0A4-F4B2BA97D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03_template_ProjectPlan.dot</Template>
  <TotalTime>360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Toshiba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1</cp:revision>
  <cp:lastPrinted>2005-03-28T01:10:00Z</cp:lastPrinted>
  <dcterms:created xsi:type="dcterms:W3CDTF">2015-05-01T23:09:00Z</dcterms:created>
  <dcterms:modified xsi:type="dcterms:W3CDTF">2015-05-02T05:09:00Z</dcterms:modified>
</cp:coreProperties>
</file>