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1AE7"/>
    <w:p w:rsidR="00000000" w:rsidRDefault="00361AE7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Unit 3 Status Report</w:t>
      </w:r>
    </w:p>
    <w:p w:rsidR="00000000" w:rsidRDefault="00361AE7"/>
    <w:p w:rsidR="00000000" w:rsidRDefault="00361AE7"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 w:rsidR="006049A9">
        <w:tab/>
        <w:t>May 22</w:t>
      </w:r>
    </w:p>
    <w:p w:rsidR="00000000" w:rsidRDefault="00361AE7">
      <w:r>
        <w:rPr>
          <w:sz w:val="28"/>
          <w:szCs w:val="28"/>
        </w:rPr>
        <w:t>To:</w:t>
      </w:r>
      <w:r>
        <w:tab/>
      </w:r>
      <w:r>
        <w:tab/>
      </w:r>
      <w:r w:rsidR="006049A9">
        <w:rPr>
          <w:color w:val="0000FF"/>
        </w:rPr>
        <w:t>George Peck</w:t>
      </w:r>
    </w:p>
    <w:p w:rsidR="00000000" w:rsidRDefault="00361AE7">
      <w:r>
        <w:rPr>
          <w:sz w:val="28"/>
          <w:szCs w:val="28"/>
        </w:rPr>
        <w:t>From:</w:t>
      </w:r>
      <w:r w:rsidR="006049A9">
        <w:tab/>
        <w:t>Edward Hu</w:t>
      </w:r>
    </w:p>
    <w:p w:rsidR="00000000" w:rsidRDefault="00361AE7"/>
    <w:p w:rsidR="00000000" w:rsidRDefault="00361AE7">
      <w:r>
        <w:rPr>
          <w:sz w:val="28"/>
          <w:szCs w:val="28"/>
        </w:rPr>
        <w:t>Subject:</w:t>
      </w:r>
      <w:r>
        <w:tab/>
        <w:t xml:space="preserve">Status Report </w:t>
      </w:r>
      <w:r w:rsidR="006049A9">
        <w:rPr>
          <w:color w:val="0000FF"/>
        </w:rPr>
        <w:t>5/18-5/22</w:t>
      </w:r>
    </w:p>
    <w:p w:rsidR="00000000" w:rsidRDefault="00361AE7">
      <w:pPr>
        <w:rPr>
          <w:color w:val="0000FF"/>
        </w:rPr>
      </w:pPr>
      <w:r>
        <w:rPr>
          <w:sz w:val="28"/>
          <w:szCs w:val="28"/>
        </w:rPr>
        <w:t>Accomplishments:</w:t>
      </w:r>
      <w:r>
        <w:t xml:space="preserve"> </w:t>
      </w:r>
    </w:p>
    <w:p w:rsidR="006049A9" w:rsidRDefault="006049A9" w:rsidP="006049A9">
      <w:pPr>
        <w:rPr>
          <w:color w:val="0000FF"/>
        </w:rPr>
      </w:pPr>
      <w:r>
        <w:rPr>
          <w:color w:val="0000FF"/>
        </w:rPr>
        <w:t>Graphics code:</w:t>
      </w:r>
    </w:p>
    <w:p w:rsidR="006049A9" w:rsidRDefault="006049A9" w:rsidP="0058677A">
      <w:pPr>
        <w:rPr>
          <w:color w:val="0000FF"/>
        </w:rPr>
      </w:pPr>
      <w:r>
        <w:rPr>
          <w:color w:val="0000FF"/>
        </w:rPr>
        <w:t xml:space="preserve">We have successfully implemented the fighting mechanics with the GUI. Now, the user can click buttons like fight, continue and examine. We have a proper boundary system so the user cannot move around the map freely. </w:t>
      </w:r>
      <w:r w:rsidR="0058677A">
        <w:rPr>
          <w:color w:val="0000FF"/>
        </w:rPr>
        <w:t>We have added a stat panel that displays the user’s hp, experience, and stats. In addition, the inventory panel is now fully developed, and uses scroll down menus to select items.</w:t>
      </w:r>
      <w:r w:rsidR="0058677A">
        <w:rPr>
          <w:color w:val="0000FF"/>
        </w:rPr>
        <w:tab/>
        <w:t xml:space="preserve"> </w:t>
      </w:r>
    </w:p>
    <w:p w:rsidR="0058677A" w:rsidRDefault="0058677A" w:rsidP="006049A9">
      <w:pPr>
        <w:rPr>
          <w:color w:val="0000FF"/>
        </w:rPr>
      </w:pPr>
    </w:p>
    <w:p w:rsidR="0058677A" w:rsidRDefault="0058677A" w:rsidP="006049A9">
      <w:pPr>
        <w:rPr>
          <w:color w:val="0000FF"/>
        </w:rPr>
      </w:pPr>
      <w:r>
        <w:rPr>
          <w:color w:val="0000FF"/>
        </w:rPr>
        <w:t>Main Class:</w:t>
      </w:r>
    </w:p>
    <w:p w:rsidR="0058677A" w:rsidRDefault="0058677A" w:rsidP="006049A9">
      <w:pPr>
        <w:rPr>
          <w:color w:val="0000FF"/>
        </w:rPr>
      </w:pPr>
      <w:r>
        <w:rPr>
          <w:color w:val="0000FF"/>
        </w:rPr>
        <w:t xml:space="preserve">The main class now fully combines the mechanics, GUI and level generation together. We have modified the GUI files like the inventory panel and the stat panel to take in a Protagonist parameter, and then display the according information.  </w:t>
      </w:r>
    </w:p>
    <w:p w:rsidR="006049A9" w:rsidRDefault="006049A9" w:rsidP="006049A9">
      <w:pPr>
        <w:rPr>
          <w:color w:val="0000FF"/>
        </w:rPr>
      </w:pPr>
    </w:p>
    <w:p w:rsidR="00361AE7" w:rsidRDefault="00361AE7" w:rsidP="006049A9">
      <w:pPr>
        <w:rPr>
          <w:color w:val="0000FF"/>
        </w:rPr>
      </w:pPr>
      <w:r>
        <w:rPr>
          <w:color w:val="0000FF"/>
        </w:rPr>
        <w:t>Art / Graphics</w:t>
      </w:r>
    </w:p>
    <w:p w:rsidR="00361AE7" w:rsidRDefault="00361AE7" w:rsidP="006049A9">
      <w:r>
        <w:rPr>
          <w:color w:val="0000FF"/>
        </w:rPr>
        <w:t>We have started to develop different tile graphics for different level themes, like water and space. We have made many different types of monsters and bosses.</w:t>
      </w:r>
    </w:p>
    <w:p w:rsidR="00000000" w:rsidRDefault="00361AE7"/>
    <w:p w:rsidR="00000000" w:rsidRDefault="00361AE7">
      <w:pPr>
        <w:rPr>
          <w:color w:val="0000FF"/>
        </w:rPr>
      </w:pPr>
      <w:r>
        <w:rPr>
          <w:sz w:val="28"/>
          <w:szCs w:val="28"/>
        </w:rPr>
        <w:t>Problems/Risks:</w:t>
      </w:r>
      <w:r>
        <w:t xml:space="preserve"> </w:t>
      </w:r>
    </w:p>
    <w:p w:rsidR="00361AE7" w:rsidRDefault="00361AE7">
      <w:pPr>
        <w:rPr>
          <w:color w:val="0000FF"/>
        </w:rPr>
      </w:pPr>
      <w:r>
        <w:rPr>
          <w:color w:val="0000FF"/>
        </w:rPr>
        <w:t>Documentation</w:t>
      </w:r>
    </w:p>
    <w:p w:rsidR="00361AE7" w:rsidRDefault="00361AE7">
      <w:pPr>
        <w:rPr>
          <w:color w:val="0000FF"/>
        </w:rPr>
      </w:pPr>
      <w:r>
        <w:rPr>
          <w:color w:val="0000FF"/>
        </w:rPr>
        <w:t>We will have to finish all the documentation before the presentation.</w:t>
      </w:r>
    </w:p>
    <w:p w:rsidR="00361AE7" w:rsidRDefault="00361AE7">
      <w:r>
        <w:t>Presentation</w:t>
      </w:r>
    </w:p>
    <w:p w:rsidR="00361AE7" w:rsidRDefault="00361AE7">
      <w:r>
        <w:t>We need to finish the presentation.</w:t>
      </w:r>
    </w:p>
    <w:p w:rsidR="00000000" w:rsidRDefault="00361AE7"/>
    <w:p w:rsidR="00000000" w:rsidRDefault="00361AE7">
      <w:pPr>
        <w:rPr>
          <w:color w:val="0000FF"/>
        </w:rPr>
      </w:pPr>
      <w:r>
        <w:rPr>
          <w:sz w:val="28"/>
          <w:szCs w:val="28"/>
        </w:rPr>
        <w:t>Next Steps:</w:t>
      </w:r>
      <w:r>
        <w:t xml:space="preserve"> </w:t>
      </w:r>
    </w:p>
    <w:p w:rsidR="00361AE7" w:rsidRDefault="00361AE7">
      <w:pPr>
        <w:rPr>
          <w:color w:val="0000FF"/>
        </w:rPr>
      </w:pPr>
      <w:r>
        <w:rPr>
          <w:color w:val="0000FF"/>
        </w:rPr>
        <w:t>Finishing the project and presenting.</w:t>
      </w:r>
    </w:p>
    <w:p w:rsidR="00000000" w:rsidRDefault="00361AE7"/>
    <w:p w:rsidR="006049A9" w:rsidRDefault="006049A9">
      <w:pPr>
        <w:tabs>
          <w:tab w:val="right" w:pos="10285"/>
        </w:tabs>
        <w:ind w:left="275" w:right="220"/>
      </w:pPr>
    </w:p>
    <w:sectPr w:rsidR="006049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9A9" w:rsidRDefault="006049A9">
      <w:r>
        <w:separator/>
      </w:r>
    </w:p>
  </w:endnote>
  <w:endnote w:type="continuationSeparator" w:id="0">
    <w:p w:rsidR="006049A9" w:rsidRDefault="00604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61A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61AE7">
    <w:pPr>
      <w:pStyle w:val="Footer"/>
      <w:tabs>
        <w:tab w:val="clear" w:pos="4320"/>
        <w:tab w:val="clear" w:pos="8640"/>
        <w:tab w:val="right" w:pos="10450"/>
      </w:tabs>
    </w:pPr>
    <w:r>
      <w:rPr>
        <w:noProof/>
      </w:rPr>
      <w:drawing>
        <wp:inline distT="0" distB="0" distL="0" distR="0">
          <wp:extent cx="790575" cy="409575"/>
          <wp:effectExtent l="19050" t="0" r="9525" b="0"/>
          <wp:docPr id="3" name="Picture 3" descr="ant_bitm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nt_bitma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  <w:r>
      <w:fldChar w:fldCharType="begin"/>
    </w:r>
    <w:r>
      <w:instrText xml:space="preserve"> FILENAME </w:instrText>
    </w:r>
    <w:r>
      <w:fldChar w:fldCharType="separate"/>
    </w:r>
    <w:ins w:id="0" w:author="ehu665" w:date="2015-05-22T13:30:00Z">
      <w:r w:rsidR="006049A9">
        <w:rPr>
          <w:noProof/>
        </w:rPr>
        <w:t>Document1</w:t>
      </w:r>
    </w:ins>
    <w:ins w:id="1" w:author="George Peck" w:date="2006-05-02T12:50:00Z">
      <w:del w:id="2" w:author="ehu665" w:date="2015-05-22T13:30:00Z">
        <w:r w:rsidDel="006049A9">
          <w:rPr>
            <w:noProof/>
          </w:rPr>
          <w:delText>03_template_StatusReport.dot</w:delText>
        </w:r>
      </w:del>
    </w:ins>
    <w:del w:id="3" w:author="ehu665" w:date="2015-05-22T13:30:00Z">
      <w:r w:rsidDel="006049A9">
        <w:rPr>
          <w:noProof/>
        </w:rPr>
        <w:delText>Document2</w:delText>
      </w:r>
    </w:del>
    <w:r>
      <w:fldChar w:fldCharType="end"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61A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9A9" w:rsidRDefault="006049A9">
      <w:r>
        <w:separator/>
      </w:r>
    </w:p>
  </w:footnote>
  <w:footnote w:type="continuationSeparator" w:id="0">
    <w:p w:rsidR="006049A9" w:rsidRDefault="006049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61A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61AE7">
    <w:pPr>
      <w:pStyle w:val="Header"/>
      <w:tabs>
        <w:tab w:val="clear" w:pos="8640"/>
        <w:tab w:val="right" w:pos="10450"/>
      </w:tabs>
      <w:ind w:left="-55"/>
    </w:pPr>
    <w:r>
      <w:rPr>
        <w:noProof/>
      </w:rPr>
      <w:drawing>
        <wp:inline distT="0" distB="0" distL="0" distR="0">
          <wp:extent cx="1857375" cy="514350"/>
          <wp:effectExtent l="19050" t="0" r="9525" b="0"/>
          <wp:docPr id="1" name="Picture 1" descr="MB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B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>
          <wp:extent cx="1514475" cy="200025"/>
          <wp:effectExtent l="19050" t="0" r="9525" b="0"/>
          <wp:docPr id="2" name="Picture 2" descr="project_tag_womba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ject_tag_wombat"/>
                  <pic:cNvPicPr>
                    <a:picLocks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61A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77A"/>
    <w:rsid w:val="00361AE7"/>
    <w:rsid w:val="0058677A"/>
    <w:rsid w:val="00604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u665\Downloads\03_template_StatusReport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DEF3C1-B6EE-4D2E-AE1D-39FBD7212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03_template_StatusReport (3).dot</Template>
  <TotalTime>31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1167</CharactersWithSpaces>
  <SharedDoc>false</SharedDoc>
  <HLinks>
    <vt:vector size="18" baseType="variant">
      <vt:variant>
        <vt:i4>6422630</vt:i4>
      </vt:variant>
      <vt:variant>
        <vt:i4>1430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1433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1438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ehu665</dc:creator>
  <cp:lastModifiedBy>ehu665</cp:lastModifiedBy>
  <cp:revision>1</cp:revision>
  <cp:lastPrinted>2005-03-28T01:11:00Z</cp:lastPrinted>
  <dcterms:created xsi:type="dcterms:W3CDTF">2015-05-22T20:30:00Z</dcterms:created>
  <dcterms:modified xsi:type="dcterms:W3CDTF">2015-05-22T21:01:00Z</dcterms:modified>
</cp:coreProperties>
</file>